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11405" w:rsidRPr="00ED321E" w:rsidRDefault="00ED321E">
      <w:pPr>
        <w:pStyle w:val="Ttulo"/>
        <w:rPr>
          <w:lang w:val="es-ES"/>
        </w:rPr>
      </w:pPr>
      <w:bookmarkStart w:id="0" w:name="_zhvgijkx1ym7" w:colFirst="0" w:colLast="0"/>
      <w:bookmarkEnd w:id="0"/>
      <w:proofErr w:type="spellStart"/>
      <w:r w:rsidRPr="00ED321E">
        <w:rPr>
          <w:lang w:val="es-ES"/>
        </w:rPr>
        <w:t>Outline</w:t>
      </w:r>
      <w:proofErr w:type="spellEnd"/>
    </w:p>
    <w:p w14:paraId="00000002" w14:textId="77777777" w:rsidR="00811405" w:rsidRPr="00ED321E" w:rsidRDefault="00ED321E">
      <w:pPr>
        <w:rPr>
          <w:lang w:val="es-ES"/>
        </w:rPr>
      </w:pPr>
      <w:r w:rsidRPr="00ED321E">
        <w:rPr>
          <w:lang w:val="es-ES"/>
        </w:rPr>
        <w:t>Gonzalo García-Castro</w:t>
      </w:r>
    </w:p>
    <w:p w14:paraId="00000003" w14:textId="77777777" w:rsidR="00811405" w:rsidRPr="00ED321E" w:rsidRDefault="00ED321E">
      <w:pPr>
        <w:rPr>
          <w:i/>
          <w:lang w:val="es-ES"/>
        </w:rPr>
      </w:pPr>
      <w:r w:rsidRPr="00ED321E">
        <w:rPr>
          <w:i/>
          <w:lang w:val="es-ES"/>
        </w:rPr>
        <w:t>3/17/2021</w:t>
      </w:r>
    </w:p>
    <w:p w14:paraId="00000004" w14:textId="77777777" w:rsidR="00811405" w:rsidRPr="00ED321E" w:rsidRDefault="00811405">
      <w:pPr>
        <w:rPr>
          <w:i/>
          <w:lang w:val="es-ES"/>
        </w:rPr>
      </w:pPr>
    </w:p>
    <w:p w14:paraId="00000005" w14:textId="77777777" w:rsidR="00811405" w:rsidRPr="00ED321E" w:rsidRDefault="00ED321E">
      <w:pPr>
        <w:pStyle w:val="Ttulo2"/>
        <w:spacing w:after="200"/>
        <w:rPr>
          <w:lang w:val="es-ES"/>
        </w:rPr>
      </w:pPr>
      <w:bookmarkStart w:id="1" w:name="_1q8oproabitc" w:colFirst="0" w:colLast="0"/>
      <w:bookmarkEnd w:id="1"/>
      <w:proofErr w:type="spellStart"/>
      <w:r w:rsidRPr="00ED321E">
        <w:rPr>
          <w:lang w:val="es-ES"/>
        </w:rPr>
        <w:t>Monolingual</w:t>
      </w:r>
      <w:proofErr w:type="spellEnd"/>
      <w:r w:rsidRPr="00ED321E">
        <w:rPr>
          <w:lang w:val="es-ES"/>
        </w:rPr>
        <w:t xml:space="preserve"> lexical </w:t>
      </w:r>
      <w:proofErr w:type="spellStart"/>
      <w:r w:rsidRPr="00ED321E">
        <w:rPr>
          <w:lang w:val="es-ES"/>
        </w:rPr>
        <w:t>acquisition</w:t>
      </w:r>
      <w:proofErr w:type="spellEnd"/>
    </w:p>
    <w:p w14:paraId="00000006" w14:textId="77777777" w:rsidR="00811405" w:rsidRDefault="00ED321E">
      <w:pPr>
        <w:spacing w:after="200"/>
      </w:pPr>
      <w:r>
        <w:t xml:space="preserve">Lexical acquisition starts before the end of the first year of life </w:t>
      </w:r>
      <w:commentRangeStart w:id="2"/>
      <w:r>
        <w:t>(</w:t>
      </w:r>
      <w:proofErr w:type="spellStart"/>
      <w:r>
        <w:t>Jusczyk</w:t>
      </w:r>
      <w:proofErr w:type="spellEnd"/>
      <w:r>
        <w:t xml:space="preserve"> and </w:t>
      </w:r>
      <w:proofErr w:type="spellStart"/>
      <w:r>
        <w:t>Aslin</w:t>
      </w:r>
      <w:proofErr w:type="spellEnd"/>
      <w:r>
        <w:t xml:space="preserve"> 1995; </w:t>
      </w:r>
      <w:commentRangeEnd w:id="2"/>
      <w:r w:rsidR="00AF0814">
        <w:rPr>
          <w:rStyle w:val="Refdecomentario"/>
        </w:rPr>
        <w:commentReference w:id="2"/>
      </w:r>
      <w:proofErr w:type="spellStart"/>
      <w:r>
        <w:t>Bergelson</w:t>
      </w:r>
      <w:proofErr w:type="spellEnd"/>
      <w:r>
        <w:t xml:space="preserve"> and </w:t>
      </w:r>
      <w:proofErr w:type="spellStart"/>
      <w:r>
        <w:t>Swingley</w:t>
      </w:r>
      <w:proofErr w:type="spellEnd"/>
      <w:r>
        <w:t xml:space="preserve"> 2012). During the second year, words are encoded with increasingly finer phonological detail (e.g., </w:t>
      </w:r>
      <w:proofErr w:type="spellStart"/>
      <w:r>
        <w:t>Werker</w:t>
      </w:r>
      <w:proofErr w:type="spellEnd"/>
      <w:r>
        <w:t xml:space="preserve"> et al. 2002), and </w:t>
      </w:r>
      <w:commentRangeStart w:id="3"/>
      <w:r>
        <w:t xml:space="preserve">establish connections </w:t>
      </w:r>
      <w:commentRangeEnd w:id="3"/>
      <w:r w:rsidR="00AF0814">
        <w:rPr>
          <w:rStyle w:val="Refdecomentario"/>
        </w:rPr>
        <w:commentReference w:id="3"/>
      </w:r>
      <w:r>
        <w:t xml:space="preserve">with other phonologically and semantically related words (e.g., Mani and Plunkett 2010; Wojcik and </w:t>
      </w:r>
      <w:proofErr w:type="spellStart"/>
      <w:r>
        <w:t>Saffran</w:t>
      </w:r>
      <w:proofErr w:type="spellEnd"/>
      <w:r>
        <w:t xml:space="preserve"> 2013). This connectivity constrains lexical acquisition: words with higher connectivity are more likely to be acquired next, compared to words with poorer connectivity (Hills et al. 2009; </w:t>
      </w:r>
      <w:proofErr w:type="spellStart"/>
      <w:r>
        <w:t>Fourtassi</w:t>
      </w:r>
      <w:proofErr w:type="spellEnd"/>
      <w:r>
        <w:t xml:space="preserve">, </w:t>
      </w:r>
      <w:proofErr w:type="spellStart"/>
      <w:r>
        <w:t>Bian</w:t>
      </w:r>
      <w:proofErr w:type="spellEnd"/>
      <w:r>
        <w:t xml:space="preserve">, and Frank 2020). </w:t>
      </w:r>
      <w:commentRangeStart w:id="4"/>
      <w:r>
        <w:t xml:space="preserve">There is evidence that bilingual toddlers also establish cross-language connections between words (e.g., Von </w:t>
      </w:r>
      <w:proofErr w:type="spellStart"/>
      <w:r>
        <w:t>Holzen</w:t>
      </w:r>
      <w:proofErr w:type="spellEnd"/>
      <w:r>
        <w:t xml:space="preserve"> and Mani 2012) as adults do (e.g., Costa et al. 2000), but how these connections shape toddlers’ trajectory of vocabulary growth is still unclear.</w:t>
      </w:r>
      <w:commentRangeEnd w:id="4"/>
      <w:r w:rsidR="00AF0814">
        <w:rPr>
          <w:rStyle w:val="Refdecomentario"/>
        </w:rPr>
        <w:commentReference w:id="4"/>
      </w:r>
    </w:p>
    <w:p w14:paraId="00000007" w14:textId="77777777" w:rsidR="00811405" w:rsidRDefault="00ED321E">
      <w:pPr>
        <w:pStyle w:val="Ttulo2"/>
        <w:spacing w:after="200"/>
      </w:pPr>
      <w:bookmarkStart w:id="5" w:name="_qs394hpjn1cj" w:colFirst="0" w:colLast="0"/>
      <w:bookmarkEnd w:id="5"/>
      <w:r>
        <w:t>Bilingual lexical acquisition</w:t>
      </w:r>
    </w:p>
    <w:p w14:paraId="00000008" w14:textId="77777777" w:rsidR="00811405" w:rsidRDefault="00ED321E">
      <w:pPr>
        <w:pStyle w:val="Ttulo3"/>
        <w:spacing w:after="200"/>
      </w:pPr>
      <w:bookmarkStart w:id="6" w:name="_js53afr56ehp" w:colFirst="0" w:colLast="0"/>
      <w:bookmarkEnd w:id="6"/>
      <w:r>
        <w:t>The role of translation equivalents</w:t>
      </w:r>
    </w:p>
    <w:p w14:paraId="00000009" w14:textId="5B584773" w:rsidR="00811405" w:rsidRDefault="00ED321E">
      <w:pPr>
        <w:spacing w:after="200"/>
      </w:pPr>
      <w:r>
        <w:t>Compared to their monolingual peers, bilingual</w:t>
      </w:r>
      <w:ins w:id="7" w:author="Núria Sebastian Gallés" w:date="2021-03-24T10:50:00Z">
        <w:r w:rsidR="00AF0814">
          <w:t xml:space="preserve"> children</w:t>
        </w:r>
      </w:ins>
      <w:del w:id="8" w:author="Núria Sebastian Gallés" w:date="2021-03-24T10:50:00Z">
        <w:r w:rsidDel="00AF0814">
          <w:delText>s</w:delText>
        </w:r>
      </w:del>
      <w:r>
        <w:t xml:space="preserve"> know fewer words in each of their languages</w:t>
      </w:r>
      <w:commentRangeStart w:id="9"/>
      <w:r>
        <w:t xml:space="preserve">, but as many words </w:t>
      </w:r>
      <w:commentRangeEnd w:id="9"/>
      <w:r w:rsidR="00AF0814">
        <w:rPr>
          <w:rStyle w:val="Refdecomentario"/>
        </w:rPr>
        <w:commentReference w:id="9"/>
      </w:r>
      <w:r>
        <w:t xml:space="preserve">when both languages are taken into consideration (Hoff et al. 2012). </w:t>
      </w:r>
      <w:commentRangeStart w:id="10"/>
      <w:r>
        <w:t>Critically, bilinguals’ conceptual vocabulary is smaller and grows more slowly than monolinguals’ (Core et al., 2013).</w:t>
      </w:r>
      <w:commentRangeEnd w:id="10"/>
      <w:r w:rsidR="00F730AD">
        <w:rPr>
          <w:rStyle w:val="Refdecomentario"/>
        </w:rPr>
        <w:commentReference w:id="10"/>
      </w:r>
      <w:r>
        <w:t xml:space="preserve"> Taken together, these results suggest that bilinguals’ vocabulary contains a considerable amount of translation equivalents (Bilson et al. 2015): monolinguals and bilinguals learn words at a similar rate, but some of bilinguals’ words refer to the same concepts. </w:t>
      </w:r>
      <w:commentRangeStart w:id="11"/>
      <w:commentRangeStart w:id="12"/>
      <w:r>
        <w:t xml:space="preserve">This points to translation equivalents as playing an important role during lexical acquisition in the first years of life: learning a word for one concept facilitates the acquisition of words for the same concept in the other language. </w:t>
      </w:r>
      <w:commentRangeEnd w:id="11"/>
      <w:r>
        <w:commentReference w:id="11"/>
      </w:r>
      <w:commentRangeEnd w:id="12"/>
      <w:r w:rsidR="00F730AD">
        <w:rPr>
          <w:rStyle w:val="Refdecomentario"/>
        </w:rPr>
        <w:commentReference w:id="12"/>
      </w:r>
    </w:p>
    <w:p w14:paraId="0000000A" w14:textId="77777777" w:rsidR="00811405" w:rsidRDefault="00ED321E">
      <w:pPr>
        <w:pStyle w:val="Ttulo3"/>
        <w:spacing w:after="200"/>
      </w:pPr>
      <w:bookmarkStart w:id="13" w:name="_jdrjrxvsn5vb" w:colFirst="0" w:colLast="0"/>
      <w:bookmarkEnd w:id="13"/>
      <w:r>
        <w:t>The role of phonological similarity</w:t>
      </w:r>
    </w:p>
    <w:p w14:paraId="0000000B" w14:textId="77777777" w:rsidR="00811405" w:rsidRDefault="00ED321E">
      <w:pPr>
        <w:spacing w:after="200"/>
      </w:pPr>
      <w:proofErr w:type="spellStart"/>
      <w:r>
        <w:t>Floccia</w:t>
      </w:r>
      <w:proofErr w:type="spellEnd"/>
      <w:r>
        <w:t xml:space="preserve"> et al. (2018) found that toddlers learning two languages whose translation equivalents were, </w:t>
      </w:r>
      <w:commentRangeStart w:id="14"/>
      <w:r>
        <w:t>on average, phonologically more similar</w:t>
      </w:r>
      <w:commentRangeEnd w:id="14"/>
      <w:r w:rsidR="005F00F4">
        <w:rPr>
          <w:rStyle w:val="Refdecomentario"/>
        </w:rPr>
        <w:commentReference w:id="14"/>
      </w:r>
      <w:r>
        <w:t xml:space="preserve"> (e.g., </w:t>
      </w:r>
      <w:proofErr w:type="gramStart"/>
      <w:r>
        <w:t>English-Dutch</w:t>
      </w:r>
      <w:proofErr w:type="gramEnd"/>
      <w:r>
        <w:t xml:space="preserve">) showed larger vocabulary sizes than those learning a pair of languages whose translation equivalents were less similar (e.g., English-Chinese). Interestingly, this facilitation effect was only found in the vocabulary size of bilinguals’ non-dominant language, that is, the language of least exposure. The authors, however, did not discuss the mechanisms underlying this facilitation effect, </w:t>
      </w:r>
      <w:commentRangeStart w:id="15"/>
      <w:r>
        <w:t>or why it seems to be modulated by toddler’s amount of exposure to each language.</w:t>
      </w:r>
      <w:commentRangeEnd w:id="15"/>
      <w:r w:rsidR="005F00F4">
        <w:rPr>
          <w:rStyle w:val="Refdecomentario"/>
        </w:rPr>
        <w:commentReference w:id="15"/>
      </w:r>
    </w:p>
    <w:p w14:paraId="0000000C" w14:textId="77777777" w:rsidR="00811405" w:rsidRDefault="00ED321E">
      <w:pPr>
        <w:pStyle w:val="Ttulo2"/>
        <w:spacing w:after="200"/>
      </w:pPr>
      <w:bookmarkStart w:id="16" w:name="_33t6ysne4hn8" w:colFirst="0" w:colLast="0"/>
      <w:bookmarkEnd w:id="16"/>
      <w:r>
        <w:lastRenderedPageBreak/>
        <w:t>Our study</w:t>
      </w:r>
    </w:p>
    <w:p w14:paraId="0000000D" w14:textId="77777777" w:rsidR="00811405" w:rsidRDefault="00ED321E">
      <w:pPr>
        <w:spacing w:after="200"/>
      </w:pPr>
      <w:commentRangeStart w:id="17"/>
      <w:r>
        <w:t xml:space="preserve">We argue that phonological similarity may facilitate the acquisition of translation equivalents, </w:t>
      </w:r>
      <w:commentRangeEnd w:id="17"/>
      <w:r w:rsidR="005F00F4">
        <w:rPr>
          <w:rStyle w:val="Refdecomentario"/>
        </w:rPr>
        <w:commentReference w:id="17"/>
      </w:r>
      <w:r>
        <w:t xml:space="preserve">and that this effect takes place once one of the words of the translation equivalent is acquired in one language, so that its translation can benefit from their phonological similarity. This could partially explain why </w:t>
      </w:r>
      <w:proofErr w:type="spellStart"/>
      <w:r>
        <w:t>Floccia</w:t>
      </w:r>
      <w:proofErr w:type="spellEnd"/>
      <w:r>
        <w:t xml:space="preserve"> et al.’s effect was only present in the language of least exposure: since word-forms in the dominant language are more likely to be acquired earlier (due to larger amounts of exposure) the effect of form-similarity should be larger in the non-dominant language. To test this account, we collected vocabulary data from a sample of Catalan-Spanish bilinguals aged 12 to 36 </w:t>
      </w:r>
      <w:proofErr w:type="gramStart"/>
      <w:r>
        <w:t>months, and</w:t>
      </w:r>
      <w:proofErr w:type="gramEnd"/>
      <w:r>
        <w:t xml:space="preserve"> modelled the likelihood of each translation equivalent to be acquired given several predictors of interest.</w:t>
      </w:r>
    </w:p>
    <w:p w14:paraId="0000000E" w14:textId="77777777" w:rsidR="00811405" w:rsidRDefault="00ED321E">
      <w:pPr>
        <w:pStyle w:val="Ttulo3"/>
        <w:spacing w:after="200"/>
      </w:pPr>
      <w:bookmarkStart w:id="18" w:name="_qvs79l647la" w:colFirst="0" w:colLast="0"/>
      <w:bookmarkEnd w:id="18"/>
      <w:r>
        <w:t>Predictions</w:t>
      </w:r>
    </w:p>
    <w:p w14:paraId="0000000F" w14:textId="7053B6DD" w:rsidR="00811405" w:rsidRDefault="00ED321E">
      <w:pPr>
        <w:spacing w:after="200"/>
      </w:pPr>
      <w:r>
        <w:t>We tested the role of three variables: language dominance, bilingualism, and cognateness, and their interactions (while also adjusting by the age of participants and lexical frequency of the items), with the following predictions:</w:t>
      </w:r>
    </w:p>
    <w:p w14:paraId="00000010" w14:textId="77777777" w:rsidR="00811405" w:rsidRDefault="00ED321E">
      <w:pPr>
        <w:numPr>
          <w:ilvl w:val="0"/>
          <w:numId w:val="1"/>
        </w:numPr>
      </w:pPr>
      <w:r>
        <w:rPr>
          <w:i/>
        </w:rPr>
        <w:t xml:space="preserve">Language dominance </w:t>
      </w:r>
      <w:r>
        <w:t>(dominant language/non-dominant language): Words are more likely to be acquired in the dominant language (language of most exposure) than in the non-dominant language.</w:t>
      </w:r>
    </w:p>
    <w:p w14:paraId="00000011" w14:textId="77777777" w:rsidR="00811405" w:rsidRDefault="00ED321E">
      <w:pPr>
        <w:numPr>
          <w:ilvl w:val="0"/>
          <w:numId w:val="1"/>
        </w:numPr>
        <w:spacing w:after="200"/>
      </w:pPr>
      <w:r>
        <w:rPr>
          <w:i/>
        </w:rPr>
        <w:t>Bilingualism</w:t>
      </w:r>
      <w:r>
        <w:t xml:space="preserve"> (% of exposure to a second language): The effect of </w:t>
      </w:r>
      <w:r>
        <w:rPr>
          <w:i/>
        </w:rPr>
        <w:t xml:space="preserve">language dominance </w:t>
      </w:r>
      <w:r>
        <w:t>is mediated by the amount of exposure to a second language: toddlers with equal exposure to both languages (50-50%, balanced bilinguals) should be equally likely to acquire a translation equivalent in either language, while toddlers with little exposure to their non-dominant language (e.g., 10%, unbalanced bilinguals) should be more likely to learn words in the dominant language than in the non-dominant language.</w:t>
      </w:r>
    </w:p>
    <w:p w14:paraId="00000012" w14:textId="77777777" w:rsidR="00811405" w:rsidRDefault="00ED321E">
      <w:pPr>
        <w:numPr>
          <w:ilvl w:val="0"/>
          <w:numId w:val="1"/>
        </w:numPr>
        <w:spacing w:after="200"/>
        <w:sectPr w:rsidR="00811405">
          <w:pgSz w:w="11909" w:h="16834"/>
          <w:pgMar w:top="1440" w:right="1440" w:bottom="1440" w:left="1440" w:header="720" w:footer="720" w:gutter="0"/>
          <w:pgNumType w:start="1"/>
          <w:cols w:space="720"/>
        </w:sectPr>
      </w:pPr>
      <w:r>
        <w:rPr>
          <w:i/>
        </w:rPr>
        <w:t>Cognateness</w:t>
      </w:r>
      <w:r>
        <w:t xml:space="preserve"> (cognate/non-cognate): Cognate translation equivalents are more likely to be acquired than non-cognates, and this effect is larger in the non-dominant language, and in bilinguals with lower exposure to the second language.</w:t>
      </w:r>
    </w:p>
    <w:p w14:paraId="00000013" w14:textId="77777777" w:rsidR="00811405" w:rsidRDefault="00ED321E">
      <w:pPr>
        <w:spacing w:after="200"/>
      </w:pPr>
      <w:r>
        <w:lastRenderedPageBreak/>
        <w:t>References</w:t>
      </w:r>
    </w:p>
    <w:p w14:paraId="00000014" w14:textId="77777777" w:rsidR="00811405" w:rsidRDefault="00ED321E">
      <w:pPr>
        <w:spacing w:after="200"/>
        <w:ind w:left="425" w:hanging="425"/>
      </w:pPr>
      <w:proofErr w:type="spellStart"/>
      <w:r>
        <w:t>Bergelson</w:t>
      </w:r>
      <w:proofErr w:type="spellEnd"/>
      <w:r>
        <w:t xml:space="preserve">, </w:t>
      </w:r>
      <w:proofErr w:type="spellStart"/>
      <w:r>
        <w:t>Elika</w:t>
      </w:r>
      <w:proofErr w:type="spellEnd"/>
      <w:r>
        <w:t xml:space="preserve">, and Daniel </w:t>
      </w:r>
      <w:proofErr w:type="spellStart"/>
      <w:r>
        <w:t>Swingley</w:t>
      </w:r>
      <w:proofErr w:type="spellEnd"/>
      <w:r>
        <w:t>. 2012. “At 69 Months, Human Infants Know the Meanings of Many Common Nouns.” Proceedings of the National Academy of Sciences. https://doi.org/10.1073/pnas.1113380109.</w:t>
      </w:r>
    </w:p>
    <w:p w14:paraId="00000015" w14:textId="77777777" w:rsidR="00811405" w:rsidRDefault="00ED321E">
      <w:pPr>
        <w:spacing w:after="200"/>
        <w:ind w:left="425" w:hanging="425"/>
      </w:pPr>
      <w:proofErr w:type="spellStart"/>
      <w:r>
        <w:t>Floccia</w:t>
      </w:r>
      <w:proofErr w:type="spellEnd"/>
      <w:r>
        <w:t xml:space="preserve">, Caroline, Thomas D. Sambrook, Claire </w:t>
      </w:r>
      <w:proofErr w:type="spellStart"/>
      <w:r>
        <w:t>Delle</w:t>
      </w:r>
      <w:proofErr w:type="spellEnd"/>
      <w:r>
        <w:t xml:space="preserve"> </w:t>
      </w:r>
      <w:proofErr w:type="spellStart"/>
      <w:r>
        <w:t>Luche</w:t>
      </w:r>
      <w:proofErr w:type="spellEnd"/>
      <w:r>
        <w:t xml:space="preserve">, Rosa Kwok, Jeremy </w:t>
      </w:r>
      <w:proofErr w:type="spellStart"/>
      <w:r>
        <w:t>Goslin</w:t>
      </w:r>
      <w:proofErr w:type="spellEnd"/>
      <w:r>
        <w:t xml:space="preserve">, Laurence White, Allegra </w:t>
      </w:r>
      <w:proofErr w:type="spellStart"/>
      <w:r>
        <w:t>Cattani</w:t>
      </w:r>
      <w:proofErr w:type="spellEnd"/>
      <w:r>
        <w:t>, et al. 2018. “I: Introduction.” Monographs of the Society for Research in Child Development 83 (1): 7–29. https://doi.org/10.1111/mono.12348.</w:t>
      </w:r>
    </w:p>
    <w:p w14:paraId="00000016" w14:textId="77777777" w:rsidR="00811405" w:rsidRDefault="00ED321E">
      <w:pPr>
        <w:spacing w:after="200"/>
        <w:ind w:left="425" w:hanging="425"/>
      </w:pPr>
      <w:proofErr w:type="spellStart"/>
      <w:r>
        <w:t>Fourtassi</w:t>
      </w:r>
      <w:proofErr w:type="spellEnd"/>
      <w:r>
        <w:t xml:space="preserve">, </w:t>
      </w:r>
      <w:proofErr w:type="spellStart"/>
      <w:r>
        <w:t>Abdellah</w:t>
      </w:r>
      <w:proofErr w:type="spellEnd"/>
      <w:r>
        <w:t xml:space="preserve">, Yuan </w:t>
      </w:r>
      <w:proofErr w:type="spellStart"/>
      <w:r>
        <w:t>Bian</w:t>
      </w:r>
      <w:proofErr w:type="spellEnd"/>
      <w:r>
        <w:t>, and Michael C Frank. 2020. “The Growth of Children’s Semantic and Phonological Networks: Insight from 10 Languages.” Cognitive Science 44 (7): e12847.</w:t>
      </w:r>
    </w:p>
    <w:p w14:paraId="00000017" w14:textId="77777777" w:rsidR="00811405" w:rsidRDefault="00ED321E">
      <w:pPr>
        <w:spacing w:after="200"/>
        <w:ind w:left="425" w:hanging="425"/>
      </w:pPr>
      <w:r>
        <w:t xml:space="preserve">Hills, Thomas T., Mounir </w:t>
      </w:r>
      <w:proofErr w:type="spellStart"/>
      <w:r>
        <w:t>Maouene</w:t>
      </w:r>
      <w:proofErr w:type="spellEnd"/>
      <w:r>
        <w:t xml:space="preserve">, </w:t>
      </w:r>
      <w:proofErr w:type="spellStart"/>
      <w:r>
        <w:t>Josita</w:t>
      </w:r>
      <w:proofErr w:type="spellEnd"/>
      <w:r>
        <w:t xml:space="preserve"> </w:t>
      </w:r>
      <w:proofErr w:type="spellStart"/>
      <w:r>
        <w:t>Maouene</w:t>
      </w:r>
      <w:proofErr w:type="spellEnd"/>
      <w:r>
        <w:t xml:space="preserve">, Adam </w:t>
      </w:r>
      <w:proofErr w:type="spellStart"/>
      <w:r>
        <w:t>Sheya</w:t>
      </w:r>
      <w:proofErr w:type="spellEnd"/>
      <w:r>
        <w:t>, and Linda Smith. 2009. “Longitudinal Analysis of Early Semantic Networks Preferential Attachment or Preferential Acquisition?” Psychological Science 20 (6): 729–39. https://doi.org/10.1111/j.1467-9280.2009.02365.x.1</w:t>
      </w:r>
    </w:p>
    <w:p w14:paraId="00000018" w14:textId="77777777" w:rsidR="00811405" w:rsidRDefault="00ED321E">
      <w:pPr>
        <w:spacing w:after="200"/>
        <w:ind w:left="425" w:hanging="425"/>
      </w:pPr>
      <w:proofErr w:type="spellStart"/>
      <w:r>
        <w:t>Jusczyk</w:t>
      </w:r>
      <w:proofErr w:type="spellEnd"/>
      <w:r>
        <w:t xml:space="preserve">, Peter W, and Richard N </w:t>
      </w:r>
      <w:proofErr w:type="spellStart"/>
      <w:r>
        <w:t>Aslin</w:t>
      </w:r>
      <w:proofErr w:type="spellEnd"/>
      <w:r>
        <w:t>. 1995. “Infants? Detection of the Sound Patterns of Words in Fluent Speech.” Cognitive Psychology 29 (1): 1–23.</w:t>
      </w:r>
    </w:p>
    <w:p w14:paraId="00000019" w14:textId="77777777" w:rsidR="00811405" w:rsidRDefault="00ED321E">
      <w:pPr>
        <w:spacing w:after="200"/>
        <w:ind w:left="425" w:hanging="425"/>
      </w:pPr>
      <w:r>
        <w:t>Mani, Nivedita, and Kim Plunkett. 2010. “In the Infant’s Mind’s Ear: Evidence for Implicit Naming in 18-Month-Olds.” Psychological Science 21 (7): 908–13.</w:t>
      </w:r>
    </w:p>
    <w:p w14:paraId="0000001A" w14:textId="77777777" w:rsidR="00811405" w:rsidRDefault="00ED321E">
      <w:pPr>
        <w:spacing w:after="200"/>
        <w:ind w:left="425" w:hanging="425"/>
      </w:pPr>
      <w:r>
        <w:t xml:space="preserve">Von </w:t>
      </w:r>
      <w:proofErr w:type="spellStart"/>
      <w:r>
        <w:t>Holzen</w:t>
      </w:r>
      <w:proofErr w:type="spellEnd"/>
      <w:r>
        <w:t>, Katie, and Nivedita Mani. 2012. “Language Nonselective Lexical Access in Bilingual Toddlers.” Journal of Experimental Child Psychology 113 (4): 569–86. https://doi.org/10.1016/j.jecp.2012.08.001.</w:t>
      </w:r>
    </w:p>
    <w:p w14:paraId="0000001B" w14:textId="77777777" w:rsidR="00811405" w:rsidRDefault="00ED321E">
      <w:pPr>
        <w:spacing w:after="200"/>
        <w:ind w:left="425" w:hanging="425"/>
      </w:pPr>
      <w:proofErr w:type="spellStart"/>
      <w:r>
        <w:t>Werker</w:t>
      </w:r>
      <w:proofErr w:type="spellEnd"/>
      <w:r>
        <w:t>, Janet F, Christopher T Fennell, Kathleen M Corcoran, and Christine L Stager. 2002. “Infants’ Ability to Learn Phonetically Similar Words: Effects of Age and Vocabulary Size.” Infancy 3 (1): 1–30.</w:t>
      </w:r>
    </w:p>
    <w:p w14:paraId="0000001C" w14:textId="77777777" w:rsidR="00811405" w:rsidRDefault="00ED321E">
      <w:pPr>
        <w:spacing w:after="200"/>
        <w:ind w:left="425" w:hanging="425"/>
      </w:pPr>
      <w:r>
        <w:t xml:space="preserve">Wojcik, Erica H, and Jenny R </w:t>
      </w:r>
      <w:proofErr w:type="spellStart"/>
      <w:r>
        <w:t>Saffran</w:t>
      </w:r>
      <w:proofErr w:type="spellEnd"/>
      <w:r>
        <w:t>. 2013. “The Ontogeny of Lexical Networks: Toddlers Encode the Relationships Among Referents When Learning Novel Words.” Psychological Science 24 (10): 1898–1905.</w:t>
      </w:r>
    </w:p>
    <w:sectPr w:rsidR="00811405">
      <w:pgSz w:w="11909" w:h="16834"/>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Núria Sebastian Gallés" w:date="2021-03-24T10:43:00Z" w:initials="NSG">
    <w:p w14:paraId="126918C2" w14:textId="77777777" w:rsidR="00AF0814" w:rsidRPr="00F730AD" w:rsidRDefault="00AF0814">
      <w:pPr>
        <w:pStyle w:val="Textocomentario"/>
        <w:rPr>
          <w:lang w:val="es-ES"/>
        </w:rPr>
      </w:pPr>
      <w:r>
        <w:rPr>
          <w:rStyle w:val="Refdecomentario"/>
        </w:rPr>
        <w:annotationRef/>
      </w:r>
      <w:proofErr w:type="spellStart"/>
      <w:r w:rsidRPr="00F730AD">
        <w:rPr>
          <w:lang w:val="es-ES"/>
        </w:rPr>
        <w:t>Jusczyk</w:t>
      </w:r>
      <w:proofErr w:type="spellEnd"/>
      <w:r w:rsidRPr="00F730AD">
        <w:rPr>
          <w:lang w:val="es-ES"/>
        </w:rPr>
        <w:t xml:space="preserve"> y </w:t>
      </w:r>
      <w:proofErr w:type="spellStart"/>
      <w:r w:rsidRPr="00F730AD">
        <w:rPr>
          <w:lang w:val="es-ES"/>
        </w:rPr>
        <w:t>Tincoff</w:t>
      </w:r>
      <w:proofErr w:type="spellEnd"/>
    </w:p>
    <w:p w14:paraId="2005C93F" w14:textId="77777777" w:rsidR="00AF0814" w:rsidRPr="00F730AD" w:rsidRDefault="00AF0814">
      <w:pPr>
        <w:pStyle w:val="Textocomentario"/>
        <w:rPr>
          <w:lang w:val="es-ES"/>
        </w:rPr>
      </w:pPr>
    </w:p>
    <w:p w14:paraId="177ECCB7" w14:textId="25FEF9B1" w:rsidR="00AF0814" w:rsidRPr="00AF0814" w:rsidRDefault="00AF0814">
      <w:pPr>
        <w:pStyle w:val="Textocomentario"/>
        <w:rPr>
          <w:lang w:val="es-ES"/>
        </w:rPr>
      </w:pPr>
      <w:r w:rsidRPr="00AF0814">
        <w:rPr>
          <w:lang w:val="es-ES"/>
        </w:rPr>
        <w:t>Hay cierta discusión sobre si son pal</w:t>
      </w:r>
      <w:r>
        <w:rPr>
          <w:lang w:val="es-ES"/>
        </w:rPr>
        <w:t>abras (en cuanto que unidades lingüísticas) o si lo que los bebés tan pequeños pueden hacer es asociar unos patrones acústicos a referentes…. Yo lo formularía de esta manera tan general porque no es nuestra guerra decir si son palabras o no.</w:t>
      </w:r>
    </w:p>
  </w:comment>
  <w:comment w:id="3" w:author="Núria Sebastian Gallés" w:date="2021-03-24T10:45:00Z" w:initials="NSG">
    <w:p w14:paraId="58F7D316" w14:textId="77777777" w:rsidR="00AF0814" w:rsidRDefault="00AF0814">
      <w:pPr>
        <w:pStyle w:val="Textocomentario"/>
        <w:rPr>
          <w:lang w:val="es-ES"/>
        </w:rPr>
      </w:pPr>
      <w:r>
        <w:rPr>
          <w:rStyle w:val="Refdecomentario"/>
        </w:rPr>
        <w:annotationRef/>
      </w:r>
      <w:proofErr w:type="gramStart"/>
      <w:r w:rsidRPr="00AF0814">
        <w:rPr>
          <w:lang w:val="es-ES"/>
        </w:rPr>
        <w:t>Y esto qué quiere decir?</w:t>
      </w:r>
      <w:proofErr w:type="gramEnd"/>
      <w:r>
        <w:rPr>
          <w:lang w:val="es-ES"/>
        </w:rPr>
        <w:t xml:space="preserve"> Es importante porque luego vas y dices que los que tienen mayor conectividad se aprenden primero.</w:t>
      </w:r>
    </w:p>
    <w:p w14:paraId="139BFC49" w14:textId="77777777" w:rsidR="00AF0814" w:rsidRDefault="00AF0814">
      <w:pPr>
        <w:pStyle w:val="Textocomentario"/>
        <w:rPr>
          <w:lang w:val="es-ES"/>
        </w:rPr>
      </w:pPr>
    </w:p>
    <w:p w14:paraId="41BDD4D7" w14:textId="7C84459A" w:rsidR="00AF0814" w:rsidRPr="00AF0814" w:rsidRDefault="00AF0814">
      <w:pPr>
        <w:pStyle w:val="Textocomentario"/>
        <w:rPr>
          <w:lang w:val="es-ES"/>
        </w:rPr>
      </w:pPr>
      <w:r>
        <w:rPr>
          <w:lang w:val="es-ES"/>
        </w:rPr>
        <w:t>Los conceptos hay que definirlos (o dejarlos súper claros). El lector ha de tener clarísimo de qué estás hablando.</w:t>
      </w:r>
    </w:p>
  </w:comment>
  <w:comment w:id="4" w:author="Núria Sebastian Gallés" w:date="2021-03-24T10:46:00Z" w:initials="NSG">
    <w:p w14:paraId="796F1FAD" w14:textId="02A9062B" w:rsidR="00AF0814" w:rsidRPr="00AF0814" w:rsidRDefault="00AF0814">
      <w:pPr>
        <w:pStyle w:val="Textocomentario"/>
        <w:rPr>
          <w:lang w:val="es-ES"/>
        </w:rPr>
      </w:pPr>
      <w:r>
        <w:rPr>
          <w:rStyle w:val="Refdecomentario"/>
        </w:rPr>
        <w:annotationRef/>
      </w:r>
      <w:r w:rsidRPr="00AF0814">
        <w:rPr>
          <w:lang w:val="es-ES"/>
        </w:rPr>
        <w:t>Yo creía que estábamos en el apar</w:t>
      </w:r>
      <w:r>
        <w:rPr>
          <w:lang w:val="es-ES"/>
        </w:rPr>
        <w:t xml:space="preserve">tado de </w:t>
      </w:r>
      <w:proofErr w:type="spellStart"/>
      <w:r>
        <w:rPr>
          <w:lang w:val="es-ES"/>
        </w:rPr>
        <w:t>monolingual</w:t>
      </w:r>
      <w:proofErr w:type="spellEnd"/>
      <w:r>
        <w:rPr>
          <w:lang w:val="es-ES"/>
        </w:rPr>
        <w:t xml:space="preserve"> </w:t>
      </w:r>
      <w:r w:rsidRPr="00AF0814">
        <w:rPr>
          <w:lang w:val="es-ES"/>
        </w:rPr>
        <w:sym w:font="Wingdings" w:char="F04A"/>
      </w:r>
    </w:p>
  </w:comment>
  <w:comment w:id="9" w:author="Núria Sebastian Gallés" w:date="2021-03-24T10:50:00Z" w:initials="NSG">
    <w:p w14:paraId="64B9EB8E" w14:textId="7065DA91" w:rsidR="00AF0814" w:rsidRPr="00AF0814" w:rsidRDefault="00AF0814">
      <w:pPr>
        <w:pStyle w:val="Textocomentario"/>
        <w:rPr>
          <w:lang w:val="es-ES"/>
        </w:rPr>
      </w:pPr>
      <w:r>
        <w:rPr>
          <w:rStyle w:val="Refdecomentario"/>
        </w:rPr>
        <w:annotationRef/>
      </w:r>
      <w:r w:rsidRPr="00AF0814">
        <w:rPr>
          <w:lang w:val="es-ES"/>
        </w:rPr>
        <w:t xml:space="preserve">Creo que hay un </w:t>
      </w:r>
      <w:proofErr w:type="spellStart"/>
      <w:proofErr w:type="gramStart"/>
      <w:r w:rsidRPr="00AF0814">
        <w:rPr>
          <w:lang w:val="es-ES"/>
        </w:rPr>
        <w:t>paper</w:t>
      </w:r>
      <w:proofErr w:type="spellEnd"/>
      <w:proofErr w:type="gramEnd"/>
      <w:r w:rsidRPr="00AF0814">
        <w:rPr>
          <w:lang w:val="es-ES"/>
        </w:rPr>
        <w:t xml:space="preserve"> de Bosch diciendo que conocen más</w:t>
      </w:r>
      <w:r>
        <w:rPr>
          <w:lang w:val="es-ES"/>
        </w:rPr>
        <w:t>…. Como que nos da igual, ponlo.</w:t>
      </w:r>
    </w:p>
  </w:comment>
  <w:comment w:id="10" w:author="Núria Sebastian Gallés" w:date="2021-03-24T11:06:00Z" w:initials="NSG">
    <w:p w14:paraId="505A5F10" w14:textId="77777777" w:rsidR="00F730AD" w:rsidRDefault="00F730AD" w:rsidP="00F730AD">
      <w:pPr>
        <w:pStyle w:val="Textocomentario"/>
        <w:rPr>
          <w:rFonts w:ascii="Calibri" w:hAnsi="Calibri" w:cs="Calibri"/>
          <w:lang w:val="es-ES"/>
        </w:rPr>
      </w:pPr>
      <w:r>
        <w:rPr>
          <w:rStyle w:val="Refdecomentario"/>
        </w:rPr>
        <w:annotationRef/>
      </w:r>
      <w:r w:rsidRPr="00F730AD">
        <w:rPr>
          <w:lang w:val="es-ES"/>
        </w:rPr>
        <w:t>Bué esto es lo que encuentran en su muest</w:t>
      </w:r>
      <w:r>
        <w:rPr>
          <w:lang w:val="es-ES"/>
        </w:rPr>
        <w:t xml:space="preserve">ra, en el </w:t>
      </w:r>
      <w:proofErr w:type="spellStart"/>
      <w:proofErr w:type="gramStart"/>
      <w:r>
        <w:rPr>
          <w:lang w:val="es-ES"/>
        </w:rPr>
        <w:t>paper</w:t>
      </w:r>
      <w:proofErr w:type="spellEnd"/>
      <w:proofErr w:type="gramEnd"/>
      <w:r>
        <w:rPr>
          <w:lang w:val="es-ES"/>
        </w:rPr>
        <w:t xml:space="preserve"> citan otros artículos que encuentran cosas distintas: </w:t>
      </w:r>
      <w:r w:rsidRPr="00F730AD">
        <w:rPr>
          <w:rFonts w:ascii="Calibri" w:hAnsi="Calibri" w:cs="Calibri"/>
          <w:lang w:val="es-ES"/>
        </w:rPr>
        <w:t>﻿</w:t>
      </w:r>
    </w:p>
    <w:p w14:paraId="558D1E72" w14:textId="272BA4B4" w:rsidR="00F730AD" w:rsidRPr="00F730AD" w:rsidRDefault="00F730AD" w:rsidP="00F730AD">
      <w:pPr>
        <w:pStyle w:val="Textocomentario"/>
        <w:rPr>
          <w:i/>
          <w:iCs/>
          <w:lang w:val="en-US"/>
        </w:rPr>
      </w:pPr>
      <w:r w:rsidRPr="00F730AD">
        <w:rPr>
          <w:i/>
          <w:iCs/>
          <w:lang w:val="en-US"/>
        </w:rPr>
        <w:t>The three studies that have directly compared con-</w:t>
      </w:r>
    </w:p>
    <w:p w14:paraId="6310131D" w14:textId="77777777" w:rsidR="00F730AD" w:rsidRPr="00F730AD" w:rsidRDefault="00F730AD" w:rsidP="00F730AD">
      <w:pPr>
        <w:pStyle w:val="Textocomentario"/>
        <w:rPr>
          <w:i/>
          <w:iCs/>
          <w:lang w:val="en-US"/>
        </w:rPr>
      </w:pPr>
      <w:proofErr w:type="spellStart"/>
      <w:r w:rsidRPr="00F730AD">
        <w:rPr>
          <w:i/>
          <w:iCs/>
          <w:lang w:val="en-US"/>
        </w:rPr>
        <w:t>ceptual</w:t>
      </w:r>
      <w:proofErr w:type="spellEnd"/>
      <w:r w:rsidRPr="00F730AD">
        <w:rPr>
          <w:i/>
          <w:iCs/>
          <w:lang w:val="en-US"/>
        </w:rPr>
        <w:t xml:space="preserve"> vocabulary measures to single-language vocabulary or a total vocabulary measure have yielded three different results (Junker &amp; Stockman, 2002; Pearson et al., 1993; </w:t>
      </w:r>
      <w:proofErr w:type="spellStart"/>
      <w:r w:rsidRPr="00F730AD">
        <w:rPr>
          <w:i/>
          <w:iCs/>
          <w:lang w:val="en-US"/>
        </w:rPr>
        <w:t>Thordardottir</w:t>
      </w:r>
      <w:proofErr w:type="spellEnd"/>
      <w:r w:rsidRPr="00F730AD">
        <w:rPr>
          <w:i/>
          <w:iCs/>
          <w:lang w:val="en-US"/>
        </w:rPr>
        <w:t xml:space="preserve"> et al., 2006).</w:t>
      </w:r>
    </w:p>
    <w:p w14:paraId="540F9FA5" w14:textId="77777777" w:rsidR="00F730AD" w:rsidRPr="00F730AD" w:rsidRDefault="00F730AD" w:rsidP="00F730AD">
      <w:pPr>
        <w:pStyle w:val="Textocomentario"/>
        <w:rPr>
          <w:i/>
          <w:iCs/>
          <w:lang w:val="en-US"/>
        </w:rPr>
      </w:pPr>
    </w:p>
    <w:p w14:paraId="1D6F1559" w14:textId="77777777" w:rsidR="00F730AD" w:rsidRDefault="00F730AD" w:rsidP="00F730AD">
      <w:pPr>
        <w:pStyle w:val="Textocomentario"/>
        <w:rPr>
          <w:lang w:val="es-ES"/>
        </w:rPr>
      </w:pPr>
      <w:r w:rsidRPr="00F730AD">
        <w:rPr>
          <w:lang w:val="es-ES"/>
        </w:rPr>
        <w:t xml:space="preserve">Yo creo que </w:t>
      </w:r>
      <w:r>
        <w:rPr>
          <w:lang w:val="es-ES"/>
        </w:rPr>
        <w:t xml:space="preserve">todos </w:t>
      </w:r>
      <w:r w:rsidRPr="00F730AD">
        <w:rPr>
          <w:lang w:val="es-ES"/>
        </w:rPr>
        <w:t>estos estudios</w:t>
      </w:r>
      <w:r>
        <w:rPr>
          <w:lang w:val="es-ES"/>
        </w:rPr>
        <w:t xml:space="preserve"> lo que reflejan son muestras pequeñas, con exposiciones bilingües muy variadas. Fíjate que la muestra de Core et al dice lo siguiente:</w:t>
      </w:r>
    </w:p>
    <w:p w14:paraId="1B001541" w14:textId="77777777" w:rsidR="00F730AD" w:rsidRDefault="00F730AD" w:rsidP="00F730AD">
      <w:pPr>
        <w:pStyle w:val="Textocomentario"/>
        <w:rPr>
          <w:lang w:val="es-ES"/>
        </w:rPr>
      </w:pPr>
    </w:p>
    <w:p w14:paraId="6F7392E9" w14:textId="77777777" w:rsidR="00F730AD" w:rsidRPr="00F730AD" w:rsidRDefault="00F730AD" w:rsidP="00F730AD">
      <w:pPr>
        <w:pStyle w:val="Textocomentario"/>
        <w:rPr>
          <w:i/>
          <w:iCs/>
          <w:lang w:val="en-US"/>
        </w:rPr>
      </w:pPr>
      <w:r w:rsidRPr="00F730AD">
        <w:rPr>
          <w:rFonts w:ascii="Calibri" w:hAnsi="Calibri" w:cs="Calibri"/>
          <w:lang w:val="es-ES"/>
        </w:rPr>
        <w:t>﻿</w:t>
      </w:r>
      <w:r w:rsidRPr="00F730AD">
        <w:rPr>
          <w:i/>
          <w:iCs/>
          <w:lang w:val="en-US"/>
        </w:rPr>
        <w:t xml:space="preserve">Children were con- </w:t>
      </w:r>
      <w:proofErr w:type="spellStart"/>
      <w:r w:rsidRPr="00F730AD">
        <w:rPr>
          <w:i/>
          <w:iCs/>
          <w:lang w:val="en-US"/>
        </w:rPr>
        <w:t>sidered</w:t>
      </w:r>
      <w:proofErr w:type="spellEnd"/>
      <w:r w:rsidRPr="00F730AD">
        <w:rPr>
          <w:i/>
          <w:iCs/>
          <w:lang w:val="en-US"/>
        </w:rPr>
        <w:t xml:space="preserve"> to be bilingual if their primary caregiver reported that they experienced both Spanish and English </w:t>
      </w:r>
      <w:proofErr w:type="gramStart"/>
      <w:r w:rsidRPr="00F730AD">
        <w:rPr>
          <w:i/>
          <w:iCs/>
          <w:lang w:val="en-US"/>
        </w:rPr>
        <w:t>in conversa</w:t>
      </w:r>
      <w:proofErr w:type="gramEnd"/>
      <w:r w:rsidRPr="00F730AD">
        <w:rPr>
          <w:i/>
          <w:iCs/>
          <w:lang w:val="en-US"/>
        </w:rPr>
        <w:t xml:space="preserve">- </w:t>
      </w:r>
      <w:proofErr w:type="spellStart"/>
      <w:r w:rsidRPr="00F730AD">
        <w:rPr>
          <w:i/>
          <w:iCs/>
          <w:lang w:val="en-US"/>
        </w:rPr>
        <w:t>tional</w:t>
      </w:r>
      <w:proofErr w:type="spellEnd"/>
      <w:r w:rsidRPr="00F730AD">
        <w:rPr>
          <w:i/>
          <w:iCs/>
          <w:lang w:val="en-US"/>
        </w:rPr>
        <w:t xml:space="preserve"> interaction (not merely overheard speech or television) and that the less frequently heard language constituted at least 10% of their language exposure. </w:t>
      </w:r>
    </w:p>
    <w:p w14:paraId="56191135" w14:textId="77777777" w:rsidR="00F730AD" w:rsidRPr="00F730AD" w:rsidRDefault="00F730AD" w:rsidP="00F730AD">
      <w:pPr>
        <w:pStyle w:val="Textocomentario"/>
        <w:rPr>
          <w:i/>
          <w:iCs/>
          <w:lang w:val="en-US"/>
        </w:rPr>
      </w:pPr>
    </w:p>
    <w:p w14:paraId="5BBF22E7" w14:textId="77777777" w:rsidR="00F730AD" w:rsidRDefault="00F730AD" w:rsidP="00F730AD">
      <w:pPr>
        <w:pStyle w:val="Textocomentario"/>
        <w:rPr>
          <w:lang w:val="es-ES"/>
        </w:rPr>
      </w:pPr>
      <w:r>
        <w:rPr>
          <w:lang w:val="es-ES"/>
        </w:rPr>
        <w:t>O sea, un bebé 90% español 10% inglés, es bilingüe…. Para nosotros es un súper monolingüe.</w:t>
      </w:r>
    </w:p>
    <w:p w14:paraId="6D6953B7" w14:textId="77777777" w:rsidR="00F730AD" w:rsidRDefault="00F730AD" w:rsidP="00F730AD">
      <w:pPr>
        <w:pStyle w:val="Textocomentario"/>
        <w:rPr>
          <w:lang w:val="es-ES"/>
        </w:rPr>
      </w:pPr>
      <w:r>
        <w:rPr>
          <w:lang w:val="es-ES"/>
        </w:rPr>
        <w:t xml:space="preserve">Pero la inmensa mayoría son “home </w:t>
      </w:r>
      <w:proofErr w:type="spellStart"/>
      <w:r>
        <w:rPr>
          <w:lang w:val="es-ES"/>
        </w:rPr>
        <w:t>bilinguals</w:t>
      </w:r>
      <w:proofErr w:type="spellEnd"/>
      <w:r>
        <w:rPr>
          <w:lang w:val="es-ES"/>
        </w:rPr>
        <w:t>”, no como los de Oxford, por ejemplo.</w:t>
      </w:r>
    </w:p>
    <w:p w14:paraId="5197EEF4" w14:textId="77777777" w:rsidR="00F730AD" w:rsidRDefault="00F730AD" w:rsidP="00F730AD">
      <w:pPr>
        <w:pStyle w:val="Textocomentario"/>
        <w:rPr>
          <w:lang w:val="es-ES"/>
        </w:rPr>
      </w:pPr>
      <w:r>
        <w:rPr>
          <w:lang w:val="es-ES"/>
        </w:rPr>
        <w:t xml:space="preserve">Aunque…. </w:t>
      </w:r>
    </w:p>
    <w:p w14:paraId="0B6F670B" w14:textId="77777777" w:rsidR="00F730AD" w:rsidRDefault="00F730AD" w:rsidP="00F730AD">
      <w:pPr>
        <w:pStyle w:val="Textocomentario"/>
        <w:rPr>
          <w:lang w:val="en-US"/>
        </w:rPr>
      </w:pPr>
      <w:r w:rsidRPr="00F730AD">
        <w:rPr>
          <w:rFonts w:ascii="Calibri" w:hAnsi="Calibri" w:cs="Calibri"/>
          <w:lang w:val="es-ES"/>
        </w:rPr>
        <w:t>﻿</w:t>
      </w:r>
      <w:r w:rsidRPr="00F730AD">
        <w:rPr>
          <w:i/>
          <w:iCs/>
          <w:lang w:val="en-US"/>
        </w:rPr>
        <w:t xml:space="preserve">Four of the bilingual children had less than 10% home input in English and received their English experience outside the home, and three children had 100% English input at home but received at least 10% of their total language exposure in Spanish outside the home, for example with Spanish- speaking caregivers. </w:t>
      </w:r>
    </w:p>
    <w:p w14:paraId="20C0E225" w14:textId="77777777" w:rsidR="00F730AD" w:rsidRDefault="00F730AD" w:rsidP="00F730AD">
      <w:pPr>
        <w:pStyle w:val="Textocomentario"/>
        <w:rPr>
          <w:lang w:val="en-US"/>
        </w:rPr>
      </w:pPr>
    </w:p>
    <w:p w14:paraId="712813DD" w14:textId="39A13F09" w:rsidR="00F730AD" w:rsidRPr="00F730AD" w:rsidRDefault="00F730AD" w:rsidP="00F730AD">
      <w:pPr>
        <w:pStyle w:val="Textocomentario"/>
        <w:rPr>
          <w:lang w:val="es-ES"/>
        </w:rPr>
      </w:pPr>
      <w:r w:rsidRPr="00F730AD">
        <w:rPr>
          <w:lang w:val="es-ES"/>
        </w:rPr>
        <w:t xml:space="preserve">En resumen, </w:t>
      </w:r>
      <w:r>
        <w:rPr>
          <w:lang w:val="es-ES"/>
        </w:rPr>
        <w:t xml:space="preserve">lo de todos los estudios de </w:t>
      </w:r>
      <w:proofErr w:type="gramStart"/>
      <w:r>
        <w:rPr>
          <w:lang w:val="es-ES"/>
        </w:rPr>
        <w:t>bilingüismo..</w:t>
      </w:r>
      <w:proofErr w:type="gramEnd"/>
      <w:r>
        <w:rPr>
          <w:lang w:val="es-ES"/>
        </w:rPr>
        <w:t xml:space="preserve"> que es un lío.</w:t>
      </w:r>
    </w:p>
  </w:comment>
  <w:comment w:id="11" w:author="Gonzalo García-Castro" w:date="2021-03-19T11:29:00Z" w:initials="">
    <w:p w14:paraId="0000001D" w14:textId="77777777" w:rsidR="00811405" w:rsidRPr="00ED321E" w:rsidRDefault="00ED321E">
      <w:pPr>
        <w:widowControl w:val="0"/>
        <w:pBdr>
          <w:top w:val="nil"/>
          <w:left w:val="nil"/>
          <w:bottom w:val="nil"/>
          <w:right w:val="nil"/>
          <w:between w:val="nil"/>
        </w:pBdr>
        <w:spacing w:line="240" w:lineRule="auto"/>
        <w:rPr>
          <w:color w:val="000000"/>
          <w:lang w:val="es-ES"/>
        </w:rPr>
      </w:pPr>
      <w:r w:rsidRPr="00ED321E">
        <w:rPr>
          <w:color w:val="000000"/>
          <w:lang w:val="es-ES"/>
        </w:rPr>
        <w:t xml:space="preserve">Aquí podemos mencionar brevemente el tema </w:t>
      </w:r>
      <w:proofErr w:type="gramStart"/>
      <w:r w:rsidRPr="00ED321E">
        <w:rPr>
          <w:color w:val="000000"/>
          <w:lang w:val="es-ES"/>
        </w:rPr>
        <w:t>del mutual</w:t>
      </w:r>
      <w:proofErr w:type="gramEnd"/>
      <w:r w:rsidRPr="00ED321E">
        <w:rPr>
          <w:color w:val="000000"/>
          <w:lang w:val="es-ES"/>
        </w:rPr>
        <w:t xml:space="preserve"> exclusivity para justificar por qué la facilitación semántica se da sólo en bilingües y no en monolingües (por ejemplo, por qué los monolingües no parece aprender sinónimos).</w:t>
      </w:r>
    </w:p>
  </w:comment>
  <w:comment w:id="12" w:author="Núria Sebastian Gallés" w:date="2021-03-24T11:13:00Z" w:initials="NSG">
    <w:p w14:paraId="7B7E19E2" w14:textId="231DF8DA" w:rsidR="00F730AD" w:rsidRDefault="00F730AD">
      <w:pPr>
        <w:pStyle w:val="Textocomentario"/>
        <w:rPr>
          <w:lang w:val="es-ES"/>
        </w:rPr>
      </w:pPr>
      <w:r>
        <w:rPr>
          <w:rStyle w:val="Refdecomentario"/>
        </w:rPr>
        <w:annotationRef/>
      </w:r>
      <w:r w:rsidRPr="00F730AD">
        <w:rPr>
          <w:lang w:val="es-ES"/>
        </w:rPr>
        <w:t xml:space="preserve">De entrada, las lenguas casi no tienen sinónimos al 100%, en español </w:t>
      </w:r>
      <w:r>
        <w:rPr>
          <w:lang w:val="es-ES"/>
        </w:rPr>
        <w:t>“coche” y “auto” que son bastante sinónimos, no lo son del todo (coche de caballos, pero no auto de caballos)</w:t>
      </w:r>
      <w:r w:rsidR="005F00F4">
        <w:rPr>
          <w:lang w:val="es-ES"/>
        </w:rPr>
        <w:t xml:space="preserve">. Además, esto de que los bilingües no hacen mutual </w:t>
      </w:r>
      <w:proofErr w:type="spellStart"/>
      <w:r w:rsidR="005F00F4">
        <w:rPr>
          <w:lang w:val="es-ES"/>
        </w:rPr>
        <w:t>exclusivity</w:t>
      </w:r>
      <w:proofErr w:type="spellEnd"/>
      <w:r w:rsidR="005F00F4">
        <w:rPr>
          <w:lang w:val="es-ES"/>
        </w:rPr>
        <w:t xml:space="preserve">… en fin…. Te has mirado los resultados del </w:t>
      </w:r>
      <w:proofErr w:type="spellStart"/>
      <w:r w:rsidR="005F00F4">
        <w:rPr>
          <w:lang w:val="es-ES"/>
        </w:rPr>
        <w:t>paper</w:t>
      </w:r>
      <w:proofErr w:type="spellEnd"/>
      <w:r w:rsidR="005F00F4">
        <w:rPr>
          <w:lang w:val="es-ES"/>
        </w:rPr>
        <w:t xml:space="preserve"> original de </w:t>
      </w:r>
      <w:proofErr w:type="spellStart"/>
      <w:r w:rsidR="005F00F4">
        <w:rPr>
          <w:lang w:val="es-ES"/>
        </w:rPr>
        <w:t>Krista</w:t>
      </w:r>
      <w:proofErr w:type="spellEnd"/>
      <w:r w:rsidR="005F00F4">
        <w:rPr>
          <w:lang w:val="es-ES"/>
        </w:rPr>
        <w:t xml:space="preserve"> y Janet…. </w:t>
      </w:r>
      <w:proofErr w:type="gramStart"/>
      <w:r w:rsidR="005F00F4">
        <w:rPr>
          <w:lang w:val="es-ES"/>
        </w:rPr>
        <w:t>Menuda chapuza de resultados!!</w:t>
      </w:r>
      <w:proofErr w:type="gramEnd"/>
    </w:p>
    <w:p w14:paraId="55BB2F6C" w14:textId="017087BB" w:rsidR="00F730AD" w:rsidRPr="00F730AD" w:rsidRDefault="00F730AD">
      <w:pPr>
        <w:pStyle w:val="Textocomentario"/>
        <w:rPr>
          <w:lang w:val="es-ES"/>
        </w:rPr>
      </w:pPr>
      <w:r>
        <w:rPr>
          <w:lang w:val="es-ES"/>
        </w:rPr>
        <w:t xml:space="preserve">El rol de los </w:t>
      </w:r>
      <w:proofErr w:type="spellStart"/>
      <w:r>
        <w:rPr>
          <w:lang w:val="es-ES"/>
        </w:rPr>
        <w:t>translation</w:t>
      </w:r>
      <w:proofErr w:type="spellEnd"/>
      <w:r>
        <w:rPr>
          <w:lang w:val="es-ES"/>
        </w:rPr>
        <w:t xml:space="preserve"> </w:t>
      </w:r>
      <w:proofErr w:type="spellStart"/>
      <w:r>
        <w:rPr>
          <w:lang w:val="es-ES"/>
        </w:rPr>
        <w:t>equivalents</w:t>
      </w:r>
      <w:proofErr w:type="spellEnd"/>
      <w:r>
        <w:rPr>
          <w:lang w:val="es-ES"/>
        </w:rPr>
        <w:t xml:space="preserve"> lo vería más </w:t>
      </w:r>
      <w:proofErr w:type="gramStart"/>
      <w:r>
        <w:rPr>
          <w:lang w:val="es-ES"/>
        </w:rPr>
        <w:t>en relación a</w:t>
      </w:r>
      <w:proofErr w:type="gramEnd"/>
      <w:r>
        <w:rPr>
          <w:lang w:val="es-ES"/>
        </w:rPr>
        <w:t xml:space="preserve"> lo que has puesto en la sección anterior, con las cosas de </w:t>
      </w:r>
      <w:proofErr w:type="spellStart"/>
      <w:r>
        <w:rPr>
          <w:lang w:val="es-ES"/>
        </w:rPr>
        <w:t>connectivity</w:t>
      </w:r>
      <w:proofErr w:type="spellEnd"/>
      <w:r>
        <w:rPr>
          <w:lang w:val="es-ES"/>
        </w:rPr>
        <w:t xml:space="preserve"> (teniendo en cuenta la </w:t>
      </w:r>
      <w:proofErr w:type="spellStart"/>
      <w:r>
        <w:rPr>
          <w:lang w:val="es-ES"/>
        </w:rPr>
        <w:t>parallel</w:t>
      </w:r>
      <w:proofErr w:type="spellEnd"/>
      <w:r>
        <w:rPr>
          <w:lang w:val="es-ES"/>
        </w:rPr>
        <w:t xml:space="preserve"> </w:t>
      </w:r>
      <w:proofErr w:type="spellStart"/>
      <w:r>
        <w:rPr>
          <w:lang w:val="es-ES"/>
        </w:rPr>
        <w:t>activation</w:t>
      </w:r>
      <w:proofErr w:type="spellEnd"/>
      <w:r>
        <w:rPr>
          <w:lang w:val="es-ES"/>
        </w:rPr>
        <w:t xml:space="preserve"> de palabras en las dos lenguas</w:t>
      </w:r>
      <w:r w:rsidR="005F00F4">
        <w:rPr>
          <w:lang w:val="es-ES"/>
        </w:rPr>
        <w:t>)</w:t>
      </w:r>
      <w:r w:rsidRPr="00F730AD">
        <w:rPr>
          <w:lang w:val="es-ES"/>
        </w:rPr>
        <w:t xml:space="preserve"> </w:t>
      </w:r>
    </w:p>
  </w:comment>
  <w:comment w:id="14" w:author="Núria Sebastian Gallés" w:date="2021-03-24T11:16:00Z" w:initials="NSG">
    <w:p w14:paraId="4FE087C1" w14:textId="7EB03B1C" w:rsidR="005F00F4" w:rsidRDefault="005F00F4">
      <w:pPr>
        <w:pStyle w:val="Textocomentario"/>
      </w:pPr>
      <w:r>
        <w:rPr>
          <w:rStyle w:val="Refdecomentario"/>
        </w:rPr>
        <w:annotationRef/>
      </w:r>
      <w:r>
        <w:t>Typologically close languages</w:t>
      </w:r>
    </w:p>
  </w:comment>
  <w:comment w:id="15" w:author="Núria Sebastian Gallés" w:date="2021-03-24T11:17:00Z" w:initials="NSG">
    <w:p w14:paraId="49D8904A" w14:textId="5E249A9B" w:rsidR="005F00F4" w:rsidRPr="005F00F4" w:rsidRDefault="005F00F4">
      <w:pPr>
        <w:pStyle w:val="Textocomentario"/>
        <w:rPr>
          <w:lang w:val="es-ES"/>
        </w:rPr>
      </w:pPr>
      <w:r>
        <w:rPr>
          <w:rStyle w:val="Refdecomentario"/>
        </w:rPr>
        <w:annotationRef/>
      </w:r>
      <w:proofErr w:type="gramStart"/>
      <w:r w:rsidRPr="005F00F4">
        <w:rPr>
          <w:lang w:val="es-ES"/>
        </w:rPr>
        <w:t xml:space="preserve">Estás cuestionando que la cantidad de palabras que </w:t>
      </w:r>
      <w:r>
        <w:rPr>
          <w:lang w:val="es-ES"/>
        </w:rPr>
        <w:t>se sabe es función de la cantidad de exposición a dicha lengua?</w:t>
      </w:r>
      <w:proofErr w:type="gramEnd"/>
      <w:r>
        <w:rPr>
          <w:lang w:val="es-ES"/>
        </w:rPr>
        <w:t xml:space="preserve"> </w:t>
      </w:r>
      <w:proofErr w:type="gramStart"/>
      <w:r>
        <w:rPr>
          <w:lang w:val="es-ES"/>
        </w:rPr>
        <w:t>Si la cantidad de exposición no es un (excelente) predictor, como aprenden?</w:t>
      </w:r>
      <w:proofErr w:type="gramEnd"/>
    </w:p>
  </w:comment>
  <w:comment w:id="17" w:author="Núria Sebastian Gallés" w:date="2021-03-24T11:18:00Z" w:initials="NSG">
    <w:p w14:paraId="7FC8C805" w14:textId="77777777" w:rsidR="005F00F4" w:rsidRDefault="005F00F4">
      <w:pPr>
        <w:pStyle w:val="Textocomentario"/>
        <w:rPr>
          <w:lang w:val="es-ES"/>
        </w:rPr>
      </w:pPr>
      <w:r>
        <w:rPr>
          <w:rStyle w:val="Refdecomentario"/>
        </w:rPr>
        <w:annotationRef/>
      </w:r>
      <w:proofErr w:type="spellStart"/>
      <w:r w:rsidRPr="005F00F4">
        <w:rPr>
          <w:lang w:val="es-ES"/>
        </w:rPr>
        <w:t>Why</w:t>
      </w:r>
      <w:proofErr w:type="spellEnd"/>
      <w:r w:rsidRPr="005F00F4">
        <w:rPr>
          <w:lang w:val="es-ES"/>
        </w:rPr>
        <w:t xml:space="preserve">? </w:t>
      </w:r>
      <w:proofErr w:type="gramStart"/>
      <w:r w:rsidRPr="005F00F4">
        <w:rPr>
          <w:lang w:val="es-ES"/>
        </w:rPr>
        <w:t>Donde está el mecanismo que lo explica</w:t>
      </w:r>
      <w:r>
        <w:rPr>
          <w:lang w:val="es-ES"/>
        </w:rPr>
        <w:t>?</w:t>
      </w:r>
      <w:proofErr w:type="gramEnd"/>
    </w:p>
    <w:p w14:paraId="3F35D7E1" w14:textId="77777777" w:rsidR="005F00F4" w:rsidRDefault="005F00F4">
      <w:pPr>
        <w:pStyle w:val="Textocomentario"/>
        <w:rPr>
          <w:lang w:val="es-ES"/>
        </w:rPr>
      </w:pPr>
    </w:p>
    <w:p w14:paraId="3D4C14AF" w14:textId="2BEE5853" w:rsidR="005F00F4" w:rsidRPr="005F00F4" w:rsidRDefault="005F00F4">
      <w:pPr>
        <w:pStyle w:val="Textocomentario"/>
        <w:rPr>
          <w:lang w:val="es-ES"/>
        </w:rPr>
      </w:pPr>
      <w:r>
        <w:rPr>
          <w:lang w:val="es-ES"/>
        </w:rPr>
        <w:t xml:space="preserve">En algún punto tienes que decir que puede ser que los padres crean que los niños saben las palabras porque se parecen, lo que incrementaría el efecto de </w:t>
      </w:r>
      <w:proofErr w:type="spellStart"/>
      <w:r>
        <w:rPr>
          <w:lang w:val="es-ES"/>
        </w:rPr>
        <w:t>cognateness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7ECCB7" w15:done="0"/>
  <w15:commentEx w15:paraId="41BDD4D7" w15:done="0"/>
  <w15:commentEx w15:paraId="796F1FAD" w15:done="0"/>
  <w15:commentEx w15:paraId="64B9EB8E" w15:done="0"/>
  <w15:commentEx w15:paraId="712813DD" w15:done="0"/>
  <w15:commentEx w15:paraId="0000001D" w15:done="0"/>
  <w15:commentEx w15:paraId="55BB2F6C" w15:paraIdParent="0000001D" w15:done="0"/>
  <w15:commentEx w15:paraId="4FE087C1" w15:done="0"/>
  <w15:commentEx w15:paraId="49D8904A" w15:done="0"/>
  <w15:commentEx w15:paraId="3D4C14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5964E" w16cex:dateUtc="2021-03-24T09:43:00Z"/>
  <w16cex:commentExtensible w16cex:durableId="240596C7" w16cex:dateUtc="2021-03-24T09:45:00Z"/>
  <w16cex:commentExtensible w16cex:durableId="24059716" w16cex:dateUtc="2021-03-24T09:46:00Z"/>
  <w16cex:commentExtensible w16cex:durableId="2405980D" w16cex:dateUtc="2021-03-24T09:50:00Z"/>
  <w16cex:commentExtensible w16cex:durableId="24059BAA" w16cex:dateUtc="2021-03-24T10:06:00Z"/>
  <w16cex:commentExtensible w16cex:durableId="24059D3E" w16cex:dateUtc="2021-03-24T10:13:00Z"/>
  <w16cex:commentExtensible w16cex:durableId="24059E1B" w16cex:dateUtc="2021-03-24T10:16:00Z"/>
  <w16cex:commentExtensible w16cex:durableId="24059E43" w16cex:dateUtc="2021-03-24T10:17:00Z"/>
  <w16cex:commentExtensible w16cex:durableId="24059E80" w16cex:dateUtc="2021-03-24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7ECCB7" w16cid:durableId="2405964E"/>
  <w16cid:commentId w16cid:paraId="41BDD4D7" w16cid:durableId="240596C7"/>
  <w16cid:commentId w16cid:paraId="796F1FAD" w16cid:durableId="24059716"/>
  <w16cid:commentId w16cid:paraId="64B9EB8E" w16cid:durableId="2405980D"/>
  <w16cid:commentId w16cid:paraId="712813DD" w16cid:durableId="24059BAA"/>
  <w16cid:commentId w16cid:paraId="0000001D" w16cid:durableId="23FF1BDA"/>
  <w16cid:commentId w16cid:paraId="55BB2F6C" w16cid:durableId="24059D3E"/>
  <w16cid:commentId w16cid:paraId="4FE087C1" w16cid:durableId="24059E1B"/>
  <w16cid:commentId w16cid:paraId="49D8904A" w16cid:durableId="24059E43"/>
  <w16cid:commentId w16cid:paraId="3D4C14AF" w16cid:durableId="24059E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7D7DBA"/>
    <w:multiLevelType w:val="multilevel"/>
    <w:tmpl w:val="22242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úria Sebastian Gallés">
    <w15:presenceInfo w15:providerId="AD" w15:userId="S::nuria.sebastian@upf.edu::461a8f78-8819-4956-9029-9c3402aeb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05"/>
    <w:rsid w:val="005F00F4"/>
    <w:rsid w:val="00811405"/>
    <w:rsid w:val="00AF0814"/>
    <w:rsid w:val="00ED321E"/>
    <w:rsid w:val="00F730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C5E7"/>
  <w15:docId w15:val="{BA6C150E-A5EB-42F8-BCEB-B5B485C2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AF0814"/>
    <w:rPr>
      <w:b/>
      <w:bCs/>
    </w:rPr>
  </w:style>
  <w:style w:type="character" w:customStyle="1" w:styleId="AsuntodelcomentarioCar">
    <w:name w:val="Asunto del comentario Car"/>
    <w:basedOn w:val="TextocomentarioCar"/>
    <w:link w:val="Asuntodelcomentario"/>
    <w:uiPriority w:val="99"/>
    <w:semiHidden/>
    <w:rsid w:val="00AF08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973</Words>
  <Characters>5355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Núria Sebastian Gallés</cp:lastModifiedBy>
  <cp:revision>3</cp:revision>
  <dcterms:created xsi:type="dcterms:W3CDTF">2021-03-24T09:52:00Z</dcterms:created>
  <dcterms:modified xsi:type="dcterms:W3CDTF">2021-03-24T10:19:00Z</dcterms:modified>
</cp:coreProperties>
</file>