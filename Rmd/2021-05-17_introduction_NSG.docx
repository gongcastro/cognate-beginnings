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9FC90" w14:textId="77777777" w:rsidR="00226BF3" w:rsidRDefault="00F278DF">
      <w:pPr>
        <w:pStyle w:val="Ttulo"/>
      </w:pPr>
      <w:commentRangeStart w:id="0"/>
      <w:r>
        <w:t>Introduction</w:t>
      </w:r>
      <w:commentRangeEnd w:id="0"/>
      <w:r w:rsidR="005A3181">
        <w:rPr>
          <w:rStyle w:val="Refdecomentario"/>
          <w:rFonts w:eastAsiaTheme="minorHAnsi" w:cstheme="minorBidi"/>
          <w:bCs w:val="0"/>
        </w:rPr>
        <w:commentReference w:id="0"/>
      </w:r>
    </w:p>
    <w:p w14:paraId="2ACAD4EA" w14:textId="77777777" w:rsidR="00226BF3" w:rsidRDefault="00F278DF">
      <w:pPr>
        <w:pStyle w:val="Author"/>
      </w:pPr>
      <w:r>
        <w:t>Gonzalo García-Castro</w:t>
      </w:r>
    </w:p>
    <w:p w14:paraId="4256DC1D" w14:textId="77777777" w:rsidR="00226BF3" w:rsidRDefault="00F278DF">
      <w:pPr>
        <w:pStyle w:val="Fecha"/>
      </w:pPr>
      <w:r>
        <w:t>3/17/2021</w:t>
      </w:r>
    </w:p>
    <w:p w14:paraId="19472CD7" w14:textId="77777777" w:rsidR="00226BF3" w:rsidRDefault="00F278DF">
      <w:pPr>
        <w:pStyle w:val="Ttulo1"/>
      </w:pPr>
      <w:bookmarkStart w:id="1" w:name="introduction"/>
      <w:r>
        <w:t>Introduction</w:t>
      </w:r>
    </w:p>
    <w:p w14:paraId="5A8FE196" w14:textId="39C19470" w:rsidR="00226BF3" w:rsidRDefault="00F278DF">
      <w:pPr>
        <w:pStyle w:val="FirstParagraph"/>
      </w:pPr>
      <w:r>
        <w:t xml:space="preserve">Before the end of their first year of life, infants are able to encode sound patterns (Jusczyk &amp; Aslin, 1995; Tincoff &amp; Jusczyk, 1999) and associate them with their referents (Bergelson &amp; Swingley, 2012). Later on, infants begin to represent those word-forms with finer phonological detail (e.g. Werker, Fennell, Corcoran, &amp; Stager, 2002), and from 18 to 24 months of age, they acquire new words at an increasingly fast rate (Bergelson, 2020; Bloom, 2002; Fenson et al., 1994). </w:t>
      </w:r>
      <w:commentRangeStart w:id="2"/>
      <w:r>
        <w:t xml:space="preserve">The type of words acquired earlier at these ages provides information about the mechanisms and biases that constrain early vocabulary growth. </w:t>
      </w:r>
      <w:commentRangeEnd w:id="2"/>
      <w:r w:rsidR="005A3181">
        <w:rPr>
          <w:rStyle w:val="Refdecomentario"/>
        </w:rPr>
        <w:commentReference w:id="2"/>
      </w:r>
      <w:commentRangeStart w:id="3"/>
      <w:r>
        <w:t>Recent works show that the words that are acquired are nouns, highly concrete words, or words that appear in short sentences, an</w:t>
      </w:r>
      <w:ins w:id="4" w:author="Núria Sebastian Gallés" w:date="2021-05-23T10:54:00Z">
        <w:r w:rsidR="005A3181">
          <w:t>d</w:t>
        </w:r>
      </w:ins>
      <w:r>
        <w:t xml:space="preserve"> that this pattern is relatively consistent across languages (Braginsky, Yurovsky, Marchman, &amp; Frank, 2019).</w:t>
      </w:r>
      <w:commentRangeEnd w:id="3"/>
      <w:r w:rsidR="005A3181">
        <w:rPr>
          <w:rStyle w:val="Refdecomentario"/>
        </w:rPr>
        <w:commentReference w:id="3"/>
      </w:r>
      <w:r>
        <w:t xml:space="preserve"> Most of the literature on early word acquisition has been conducted on monolingual children. However, a substantial proportion of children around the world are exposed to two languages from birth (bilinguals, henceforth). </w:t>
      </w:r>
      <w:commentRangeStart w:id="5"/>
      <w:r>
        <w:t xml:space="preserve">Given that the relative amount of input a child receives in each language is a strong predictor of vocabulary size </w:t>
      </w:r>
      <w:commentRangeEnd w:id="5"/>
      <w:r w:rsidR="005A3181">
        <w:rPr>
          <w:rStyle w:val="Refdecomentario"/>
        </w:rPr>
        <w:commentReference w:id="5"/>
      </w:r>
      <w:r>
        <w:t>(e.g., Cattani et al., 2014; David &amp; Wei, 2008; Floccia et al., 2018; Thordardottir, Rothenberg, Rivard, &amp; Naves, 2006), generalising the aforementioned developmental patterns of word acquisition to bilinguals is challenging.</w:t>
      </w:r>
    </w:p>
    <w:p w14:paraId="5CCE1B25" w14:textId="77777777" w:rsidR="00226BF3" w:rsidRDefault="00F278DF">
      <w:pPr>
        <w:pStyle w:val="Textoindependiente"/>
      </w:pPr>
      <w:commentRangeStart w:id="6"/>
      <w:r>
        <w:t xml:space="preserve">There is evidence that bilinguals know less words in each of their languages than monolinguals, </w:t>
      </w:r>
      <w:commentRangeEnd w:id="6"/>
      <w:r w:rsidR="005A3181">
        <w:rPr>
          <w:rStyle w:val="Refdecomentario"/>
        </w:rPr>
        <w:commentReference w:id="6"/>
      </w:r>
      <w:r>
        <w:t xml:space="preserve">but also that both groups know a similar </w:t>
      </w:r>
      <w:proofErr w:type="gramStart"/>
      <w:r>
        <w:t>amount</w:t>
      </w:r>
      <w:proofErr w:type="gramEnd"/>
      <w:r>
        <w:t xml:space="preserve"> of words when both languages are aggregated. For example, Hoff et al. (2012) found that English-Spanish bilingual toddlers in South Florida knew less words in English than monolinguals that only learnt English. In contrast, both groups knew a similar amount of total words, when words in both English and Spanish were counted together. Other studies have provided converging evidence that bilinguals and monolinguals know a similar number of words (Fabian, 2016; Gonzalez-Barrero, Schott, &amp; Byers-Heinlein, 2020; Junker &amp; Stockman, 2002; Oller &amp; Eilers, 2002; J. L. Patterson, 2004; J. Patterson, Pearson, &amp; Goldstein, 2004; Pearson &amp; Fernández, 1994; Pearson, Fernández, &amp; Oller, 1993; </w:t>
      </w:r>
      <w:r>
        <w:lastRenderedPageBreak/>
        <w:t>Petitto et al., 2001; Smithson, Paradis, &amp; Nicoladis, 2014) or even a larger amount of words (</w:t>
      </w:r>
      <w:commentRangeStart w:id="7"/>
      <w:r>
        <w:t xml:space="preserve">Aguila, Casas, Pons, &amp; </w:t>
      </w:r>
      <w:proofErr w:type="spellStart"/>
      <w:r>
        <w:t>Galceran</w:t>
      </w:r>
      <w:proofErr w:type="spellEnd"/>
      <w:r>
        <w:t xml:space="preserve">, 2008; </w:t>
      </w:r>
      <w:commentRangeEnd w:id="7"/>
      <w:r w:rsidR="005A3181">
        <w:rPr>
          <w:rStyle w:val="Refdecomentario"/>
        </w:rPr>
        <w:commentReference w:id="7"/>
      </w:r>
      <w:r>
        <w:t xml:space="preserve">De </w:t>
      </w:r>
      <w:proofErr w:type="spellStart"/>
      <w:r>
        <w:t>Houwer</w:t>
      </w:r>
      <w:proofErr w:type="spellEnd"/>
      <w:r>
        <w:t xml:space="preserve">, Bornstein, &amp; Putnick, 2014), only when the languages were aggregated. While these studies have mostly relied on samples of bilingual children learning two relatively distant languages (as it is the case of English and Spanish) </w:t>
      </w:r>
      <w:commentRangeStart w:id="8"/>
      <w:r>
        <w:t>it is unclear whether children learning two more similar languages follow this pattern too.</w:t>
      </w:r>
      <w:commentRangeEnd w:id="8"/>
      <w:r w:rsidR="005A3181">
        <w:rPr>
          <w:rStyle w:val="Refdecomentario"/>
        </w:rPr>
        <w:commentReference w:id="8"/>
      </w:r>
    </w:p>
    <w:p w14:paraId="69F44A9B" w14:textId="35DA64EF" w:rsidR="00226BF3" w:rsidRDefault="00F278DF">
      <w:pPr>
        <w:pStyle w:val="Textoindependiente"/>
      </w:pPr>
      <w:r>
        <w:t xml:space="preserve">A recent study by Floccia et al. (2018) highlighted language similarity as an important factor underlying the differences between monolingual and bilingual vocabulary sizes. The authors collected vocabulary data from 372 24-month-old bilingual toddlers in the UK who were learning English and an additional language. The additional language was one a pool of 13 languages that differed in their phonological and grammatical similarity with respect to English, such as Dutch, Italian, or Mandarin. To measure phonological similarity, the authors computed the average edit distance between translation equivalents in each language pair. Translation equivalents (TEs) are word-forms that belong to two different languages, but share meaning (or at least enough conceptual overlap to be considered synonyms). TEs that also overlap in form (e.g., </w:t>
      </w:r>
      <w:r>
        <w:rPr>
          <w:i/>
        </w:rPr>
        <w:t>cat</w:t>
      </w:r>
      <w:r>
        <w:t>-</w:t>
      </w:r>
      <w:r>
        <w:rPr>
          <w:i/>
        </w:rPr>
        <w:t>gato</w:t>
      </w:r>
      <w:r>
        <w:t xml:space="preserve">, in English and Spanish) are called </w:t>
      </w:r>
      <w:r>
        <w:rPr>
          <w:i/>
        </w:rPr>
        <w:t>cognates</w:t>
      </w:r>
      <w:r>
        <w:t xml:space="preserve">, whereas form-dissimilar TEs (e.g., </w:t>
      </w:r>
      <w:r>
        <w:rPr>
          <w:i/>
        </w:rPr>
        <w:t>dog</w:t>
      </w:r>
      <w:r>
        <w:t>-</w:t>
      </w:r>
      <w:r>
        <w:rPr>
          <w:i/>
        </w:rPr>
        <w:t>perro</w:t>
      </w:r>
      <w:r>
        <w:t xml:space="preserve">) are called </w:t>
      </w:r>
      <w:r>
        <w:rPr>
          <w:i/>
        </w:rPr>
        <w:t>non-cognates</w:t>
      </w:r>
      <w:r>
        <w:t xml:space="preserve">. </w:t>
      </w:r>
      <w:commentRangeStart w:id="9"/>
      <w:r>
        <w:t xml:space="preserve">In this study, the more cognates a pair of language shared, the higher their index of phonological similarity was. </w:t>
      </w:r>
      <w:commentRangeEnd w:id="9"/>
      <w:r w:rsidR="005A3181">
        <w:rPr>
          <w:rStyle w:val="Refdecomentario"/>
        </w:rPr>
        <w:commentReference w:id="9"/>
      </w:r>
      <w:r>
        <w:t xml:space="preserve">The authors reported </w:t>
      </w:r>
      <w:commentRangeStart w:id="10"/>
      <w:r>
        <w:t xml:space="preserve">a positive association </w:t>
      </w:r>
      <w:commentRangeEnd w:id="10"/>
      <w:r w:rsidR="005A3181">
        <w:rPr>
          <w:rStyle w:val="Refdecomentario"/>
        </w:rPr>
        <w:commentReference w:id="10"/>
      </w:r>
      <w:r>
        <w:t xml:space="preserve">between the index of phonological similarly and participants’ vocabulary sizes. For example, children learning English and Dutch, sharing 22.14% phonological overlap, were able to produce </w:t>
      </w:r>
      <w:commentRangeStart w:id="11"/>
      <w:r>
        <w:t xml:space="preserve">more words </w:t>
      </w:r>
      <w:commentRangeEnd w:id="11"/>
      <w:r w:rsidR="005A3181">
        <w:rPr>
          <w:rStyle w:val="Refdecomentario"/>
        </w:rPr>
        <w:commentReference w:id="11"/>
      </w:r>
      <w:r>
        <w:t xml:space="preserve">than children learning English and Mandarin, only sharing 1.97% phonological overlap. </w:t>
      </w:r>
      <w:commentRangeStart w:id="12"/>
      <w:r>
        <w:t>Hoff</w:t>
      </w:r>
      <w:commentRangeEnd w:id="12"/>
      <w:r w:rsidR="005A3181">
        <w:rPr>
          <w:rStyle w:val="Refdecomentario"/>
        </w:rPr>
        <w:commentReference w:id="12"/>
      </w:r>
      <w:r>
        <w:t xml:space="preserve"> et al. results, combined with other findings that show differences in vocabulary size across monolingual and bilingual children learning relatively distant languages are difficult to generalise to other bilingual populations whose languages are closer. For instance, Aguila, Casas, Pons, &amp; Galceran (2008) reported that bilingual toddlers learning Catalan and Spanish, two lexically </w:t>
      </w:r>
      <w:del w:id="13" w:author="Núria Sebastian Gallés" w:date="2021-05-23T11:15:00Z">
        <w:r w:rsidDel="005A3181">
          <w:delText xml:space="preserve">very </w:delText>
        </w:r>
      </w:del>
      <w:r>
        <w:t xml:space="preserve">close languages, showed </w:t>
      </w:r>
      <w:r>
        <w:rPr>
          <w:i/>
        </w:rPr>
        <w:t>larger</w:t>
      </w:r>
      <w:r>
        <w:t xml:space="preserve"> aggregated vocabulary sizes than monolinguals, following a different pattern than bilinguals learning English and Spanish in Hoff et al. (2012). In summary, bilinguals learning two languages that share more cognates show larger vocabulary sizes than those learning two languages that share less cognates. </w:t>
      </w:r>
      <w:commentRangeStart w:id="14"/>
      <w:r>
        <w:t>However, how cognateness impacts vocabulary acquisition is still unclear.</w:t>
      </w:r>
      <w:commentRangeEnd w:id="14"/>
      <w:r w:rsidR="005A3181">
        <w:rPr>
          <w:rStyle w:val="Refdecomentario"/>
        </w:rPr>
        <w:commentReference w:id="14"/>
      </w:r>
    </w:p>
    <w:p w14:paraId="5BDF194A" w14:textId="77777777" w:rsidR="00226BF3" w:rsidRDefault="00F278DF">
      <w:pPr>
        <w:pStyle w:val="Textoindependiente"/>
      </w:pPr>
      <w:r>
        <w:t xml:space="preserve">Floccia et al. pointed to parallel activation as the main mechanism underpinning their results. The </w:t>
      </w:r>
      <w:r>
        <w:rPr>
          <w:i/>
        </w:rPr>
        <w:t>parallel activation</w:t>
      </w:r>
      <w:r>
        <w:t xml:space="preserve"> hypothesis suggests that bilinguals activate both languages simultaneously during speech production or comprehension. </w:t>
      </w:r>
      <w:commentRangeStart w:id="15"/>
      <w:r>
        <w:t xml:space="preserve">This phenomenon is the result of the activation of lexical representations in both languages, even when only one is in use (Bobb, </w:t>
      </w:r>
      <w:r>
        <w:lastRenderedPageBreak/>
        <w:t>Von Holzen, Mayor, Mani, &amp; Carreiras, 2020; Hoshino &amp; Kroll, 2008; Thierry &amp; Wu, 2007).</w:t>
      </w:r>
      <w:commentRangeEnd w:id="15"/>
      <w:r w:rsidR="005A3181">
        <w:rPr>
          <w:rStyle w:val="Refdecomentario"/>
        </w:rPr>
        <w:commentReference w:id="15"/>
      </w:r>
      <w:r>
        <w:t xml:space="preserve"> One of the clearest examples of parallel activation was provided by Costa, Caramazza, &amp; Sebastian-Galles (2000)‘s study, in which Catalan-Spanish monolingual and bilingual adults were asked to name pictures of common objects in Catalan, their dominant language. In half of the trials, the object labels were cognates in Catalan and Spanish (</w:t>
      </w:r>
      <w:r>
        <w:rPr>
          <w:i/>
        </w:rPr>
        <w:t>sofà</w:t>
      </w:r>
      <w:r>
        <w:t>-</w:t>
      </w:r>
      <w:r>
        <w:rPr>
          <w:i/>
        </w:rPr>
        <w:t>sofá</w:t>
      </w:r>
      <w:r>
        <w:t xml:space="preserve">, translations of </w:t>
      </w:r>
      <w:r>
        <w:rPr>
          <w:i/>
        </w:rPr>
        <w:t>sofa</w:t>
      </w:r>
      <w:r>
        <w:t>)–whereas in the other half of the trials labels were non-cognates (</w:t>
      </w:r>
      <w:r>
        <w:rPr>
          <w:i/>
        </w:rPr>
        <w:t>taula</w:t>
      </w:r>
      <w:r>
        <w:t>-</w:t>
      </w:r>
      <w:r>
        <w:rPr>
          <w:i/>
        </w:rPr>
        <w:t>mesa</w:t>
      </w:r>
      <w:r>
        <w:t xml:space="preserve">, translations of </w:t>
      </w:r>
      <w:r>
        <w:rPr>
          <w:i/>
        </w:rPr>
        <w:t>table</w:t>
      </w:r>
      <w:r>
        <w:t>). Bilingual named cognate pictures faster than non-cognate pictures, even after adjusting for the lexical frequency of the items. Importantly, monolinguals did not show this effect. These results suggested that, for the bilinguals, Spanish phonology was activated during cognate trials, facilitating the production of the Catalan word-forms. Several recent studies have also provided similar evidence in children (Bosma &amp; Nota, 2020; Jardak &amp; Byers-Heinlein, 2019; Poulin-Dubois, Bialystok, Blaye, Polonia, &amp; Yott, 2013; Von Holzen &amp; Mani, 2012). These results, taken together with Floccia et al.’s, seem to point to the fact that bilinguals’ vocabulary size tends to grow faster when both languages share a high proportion of cognate TEs, leading to a increased activation of word forms in both languages during speech processing. An interesting question is whether toddlers really know enough TEs for parallel activation to be a plausible mechanism for such effect.</w:t>
      </w:r>
    </w:p>
    <w:p w14:paraId="18DA04D3" w14:textId="77777777" w:rsidR="00226BF3" w:rsidRDefault="00F278DF">
      <w:pPr>
        <w:pStyle w:val="Textoindependiente"/>
      </w:pPr>
      <w:r>
        <w:t>Despite initial claims that bilinguals do not acquire TEs during their first years of life (Volterra &amp; Taeschner, 1978</w:t>
      </w:r>
      <w:commentRangeStart w:id="16"/>
      <w:r>
        <w:t>), later studies reported that not only TEs are present at early stages of lexical development, but also represent an important proportion of the early bilingual (Bilson, Yoshida, Tran, Woods, &amp; Hills, 2015; De Houwer, Bornstein, &amp; Putnick, 2014; Holowka, Brosseau-Lapré, &amp; Petitto, 2002; Junker &amp; Stockman, 2002; Pearson, Fernández, &amp; Oller, 1993) or even trilingual (</w:t>
      </w:r>
      <w:proofErr w:type="spellStart"/>
      <w:r>
        <w:t>Montanari</w:t>
      </w:r>
      <w:proofErr w:type="spellEnd"/>
      <w:r>
        <w:t>, 2010) lexicon</w:t>
      </w:r>
      <w:commentRangeEnd w:id="16"/>
      <w:r w:rsidR="00A728BB">
        <w:rPr>
          <w:rStyle w:val="Refdecomentario"/>
        </w:rPr>
        <w:commentReference w:id="16"/>
      </w:r>
      <w:r>
        <w:t xml:space="preserve">. If parallel activation plays a role during word acquisition at these ages, it could be predicted that cognate TEs are acquired earlier than non-cognate TEs, based on the assumption that the acquisition of cognates is facilitated by the co-activation of their translation equivalent during speech processing. Indeed, cognates seem to repressent a larger proportion of bilinguals’ productive vocabulary than what expected from monolinguals’ data (Bosch &amp; Ramon-Casas, 2014; see Fabian, 2016 for similar results in Portuguese-English bilinguals). Additionally, three-year-old children learning German and an additional language responded more accurately to cognate items than to non-cognate trials, in a task that required to select a named picture from a pool of pictures and distractors (Gampe, Kurthen, &amp; Daum, 2018). Converging evidence was also provided by a longitudinal case study of an English-German bilingual who learnt form-similar TEs earlier than form-dissimilar TEs (Schelletter, </w:t>
      </w:r>
      <w:r>
        <w:lastRenderedPageBreak/>
        <w:t>2002). In summary, there is evidence that during their first three years of life, children know many TEs, and seem to acquire cognate TEs earlier than non-cognate TEs.</w:t>
      </w:r>
    </w:p>
    <w:p w14:paraId="7EF7DD6D" w14:textId="77777777" w:rsidR="00226BF3" w:rsidRDefault="00F278DF">
      <w:pPr>
        <w:pStyle w:val="Textoindependiente"/>
      </w:pPr>
      <w:commentRangeStart w:id="17"/>
      <w:r>
        <w:t>The most common notion of parallel activation in the literature, however, does not quite satisfy the explanation needed for why TEs are acquired earlier when their forms are similar across languages. Parallel activation requires the existence of two already acquired representations, one in each language, that are activated simultaneously during language production and comprehension. This is not the case in the acquisition of TEs. First, if no members of the TE have been acquired yet, it would be impossible that form-similarity plays a role during the acquisition of TEs (as no representations are available for activation during speech processing). Second, even if one of the members of the TE has been acquired, it is not possible to activate a second member that has not yet been acquired. Third, if both members have been acquired, parallel activation is possible, but cannot account for the acquisition of the TE, which has already occurred. If parallel activation plays a role during the acquisition of TEs, it must be assumed that word-form acquisition is a gradual process that does not require mature lexical representations, in line with accumulator models accounts of vocabulary acquisition (Hidaka, 2013; Kachergis, Marchman, &amp; Frank, 2021; e.g., McMurray, 2007; Mollica &amp; Piantadosi, 2017). This way, once one of another member of the TE has been acquired, the exposure to the acoustic form of another member can activate the former, and their form similarity would facilitate the acquisition of the latter.</w:t>
      </w:r>
      <w:commentRangeEnd w:id="17"/>
      <w:r w:rsidR="00A728BB">
        <w:rPr>
          <w:rStyle w:val="Refdecomentario"/>
        </w:rPr>
        <w:commentReference w:id="17"/>
      </w:r>
    </w:p>
    <w:p w14:paraId="05F6A972" w14:textId="77777777" w:rsidR="00226BF3" w:rsidRDefault="00F278DF">
      <w:pPr>
        <w:pStyle w:val="Textoindependiente"/>
      </w:pPr>
      <w:r>
        <w:t>Moreover, within each TE, members that belong to the language of higher exposure are more likely to be acquired first. This would facilitate the subsequent acquisition of the member in the other language (the language of lower exposure). If parallel activation plays a role in the facilitation effect of cognateness during word acquisition, such effect should be stronger in the language to which children are less exposed. In support to this claim, the effect of cognateness reported by Floccia et al. only reached statistical significance in the additional language, not in English, participant’s dominant language. However, not this nor the other aforementioned studies tested the effect of cognateness on the acquisition of TEs, rather on participants’ aggregated vocabulary size. Thus, from this data it is not possible to draw any conclusions about the potential role of language dominance on the cognate facilitation effect.</w:t>
      </w:r>
    </w:p>
    <w:p w14:paraId="62CF1DDA" w14:textId="77777777" w:rsidR="00226BF3" w:rsidRDefault="00F278DF">
      <w:pPr>
        <w:pStyle w:val="Textoindependiente"/>
      </w:pPr>
      <w:r>
        <w:t xml:space="preserve">In the present study we build onto previous studies of word acquisition to extend Floccia et al. (2018)’s findings using data from children at earlier and later ages, and modelling the acquisition trajectories of cognate and non-cognate TEs. We collected data from a sample of children of ages ranging from 10 to 36 months learning Catalan and/or Spanish, with varying degrees of </w:t>
      </w:r>
      <w:r>
        <w:lastRenderedPageBreak/>
        <w:t>exposure to each language. We hypothesised that TEs would be acquired earlier if both the Catalan and the Spanish word-forms were cognates, compared to when they are non-cognates. We also predicted that this effect would be larger in participants whose exposure to the language a given word-form belongs to is lower, compared to when exposure to that language is higher. The reason behind this prediction is that TEs should have already been acquired in one of the languages in order to generate a facilitation effect. Since word-forms are more likely to be acquired in the language of higher exposure, the potential facilitation effect of cognatness should occur more frequently, and thus be stronger, in the acquisition of the word-form in the language of lower exposure.</w:t>
      </w:r>
    </w:p>
    <w:p w14:paraId="3EB9312D" w14:textId="77777777" w:rsidR="00226BF3" w:rsidRPr="005A3181" w:rsidRDefault="00F278DF">
      <w:pPr>
        <w:pStyle w:val="Ttulo2"/>
        <w:rPr>
          <w:lang w:val="es-ES"/>
        </w:rPr>
      </w:pPr>
      <w:bookmarkStart w:id="18" w:name="references"/>
      <w:proofErr w:type="spellStart"/>
      <w:r w:rsidRPr="005A3181">
        <w:rPr>
          <w:lang w:val="es-ES"/>
        </w:rPr>
        <w:t>References</w:t>
      </w:r>
      <w:proofErr w:type="spellEnd"/>
    </w:p>
    <w:p w14:paraId="61A06449" w14:textId="77777777" w:rsidR="00226BF3" w:rsidRDefault="00F278DF">
      <w:pPr>
        <w:pStyle w:val="Bibliografa"/>
      </w:pPr>
      <w:bookmarkStart w:id="19" w:name="ref-aguila2008media"/>
      <w:bookmarkStart w:id="20" w:name="refs"/>
      <w:proofErr w:type="spellStart"/>
      <w:r w:rsidRPr="005A3181">
        <w:rPr>
          <w:lang w:val="es-ES"/>
        </w:rPr>
        <w:t>Aguila</w:t>
      </w:r>
      <w:proofErr w:type="spellEnd"/>
      <w:r w:rsidRPr="005A3181">
        <w:rPr>
          <w:lang w:val="es-ES"/>
        </w:rPr>
        <w:t xml:space="preserve">, E., Casas, M. R., Pons, F., &amp; </w:t>
      </w:r>
      <w:proofErr w:type="spellStart"/>
      <w:r w:rsidRPr="005A3181">
        <w:rPr>
          <w:lang w:val="es-ES"/>
        </w:rPr>
        <w:t>Galceran</w:t>
      </w:r>
      <w:proofErr w:type="spellEnd"/>
      <w:r w:rsidRPr="005A3181">
        <w:rPr>
          <w:lang w:val="es-ES"/>
        </w:rPr>
        <w:t xml:space="preserve">, L. B. (2008). La media del léxico productivo inicial: Aplicación de un cuestionario para la población bilingüe. </w:t>
      </w:r>
      <w:r>
        <w:t xml:space="preserve">In </w:t>
      </w:r>
      <w:proofErr w:type="spellStart"/>
      <w:r>
        <w:rPr>
          <w:i/>
        </w:rPr>
        <w:t>Estudios</w:t>
      </w:r>
      <w:proofErr w:type="spellEnd"/>
      <w:r>
        <w:rPr>
          <w:i/>
        </w:rPr>
        <w:t xml:space="preserve"> de </w:t>
      </w:r>
      <w:proofErr w:type="spellStart"/>
      <w:r>
        <w:rPr>
          <w:i/>
        </w:rPr>
        <w:t>desarrollo</w:t>
      </w:r>
      <w:proofErr w:type="spellEnd"/>
      <w:r>
        <w:rPr>
          <w:i/>
        </w:rPr>
        <w:t xml:space="preserve"> del lenguaje y educación: Studies on language development and education</w:t>
      </w:r>
      <w:r>
        <w:t xml:space="preserve"> (pp. 163–172).</w:t>
      </w:r>
    </w:p>
    <w:p w14:paraId="613435A9" w14:textId="77777777" w:rsidR="00226BF3" w:rsidRDefault="00F278DF">
      <w:pPr>
        <w:pStyle w:val="Bibliografa"/>
      </w:pPr>
      <w:bookmarkStart w:id="21" w:name="ref-bergelson2020comprehension"/>
      <w:bookmarkEnd w:id="19"/>
      <w:r>
        <w:t xml:space="preserve">Bergelson, E. (2020). The comprehension boost in early word learning: Older infants are better learners. </w:t>
      </w:r>
      <w:r>
        <w:rPr>
          <w:i/>
        </w:rPr>
        <w:t>Child Development Perspectives</w:t>
      </w:r>
      <w:r>
        <w:t xml:space="preserve">, </w:t>
      </w:r>
      <w:r>
        <w:rPr>
          <w:i/>
        </w:rPr>
        <w:t>14</w:t>
      </w:r>
      <w:r>
        <w:t>(3), 142–149.</w:t>
      </w:r>
    </w:p>
    <w:p w14:paraId="2AFB78E0" w14:textId="77777777" w:rsidR="00226BF3" w:rsidRDefault="00F278DF">
      <w:pPr>
        <w:pStyle w:val="Bibliografa"/>
      </w:pPr>
      <w:bookmarkStart w:id="22" w:name="ref-bergelson2012months"/>
      <w:bookmarkEnd w:id="21"/>
      <w:r>
        <w:t xml:space="preserve">Bergelson, E., &amp; Swingley, D. (2012). At 6–9 months, human infants know the meanings of many common nouns. </w:t>
      </w:r>
      <w:r>
        <w:rPr>
          <w:i/>
        </w:rPr>
        <w:t>Proceedings of the National Academy of Sciences</w:t>
      </w:r>
      <w:r>
        <w:t xml:space="preserve">, </w:t>
      </w:r>
      <w:r>
        <w:rPr>
          <w:i/>
        </w:rPr>
        <w:t>109</w:t>
      </w:r>
      <w:r>
        <w:t>(9), 3253–3258.</w:t>
      </w:r>
    </w:p>
    <w:bookmarkEnd w:id="22"/>
    <w:p w14:paraId="0C58F31C" w14:textId="77777777" w:rsidR="00226BF3" w:rsidRDefault="00F278DF">
      <w:pPr>
        <w:pStyle w:val="Bibliografa"/>
      </w:pPr>
      <w:r>
        <w:t xml:space="preserve">Bilson, S., Yoshida, H., Tran, C. D., Woods, E. A., &amp; Hills, T. T. (2015). Semantic facilitation in bilingual first language acquisition. </w:t>
      </w:r>
      <w:r>
        <w:rPr>
          <w:i/>
        </w:rPr>
        <w:t>Cognition</w:t>
      </w:r>
      <w:r>
        <w:t xml:space="preserve">, </w:t>
      </w:r>
      <w:r>
        <w:rPr>
          <w:i/>
        </w:rPr>
        <w:t>140</w:t>
      </w:r>
      <w:r>
        <w:t>, 122–134.</w:t>
      </w:r>
    </w:p>
    <w:p w14:paraId="4B732275" w14:textId="77777777" w:rsidR="00226BF3" w:rsidRDefault="00F278DF">
      <w:pPr>
        <w:pStyle w:val="Bibliografa"/>
      </w:pPr>
      <w:bookmarkStart w:id="23" w:name="ref-bilson2015semantic"/>
      <w:r>
        <w:t xml:space="preserve">Bilson, S., Yoshida, H., Tran, C. D., Woods, E. A., &amp; Hills, T. T. (2015). Semantic facilitation in bilingual first language acquisition. </w:t>
      </w:r>
      <w:r>
        <w:rPr>
          <w:i/>
        </w:rPr>
        <w:t>Cognition</w:t>
      </w:r>
      <w:r>
        <w:t xml:space="preserve">, </w:t>
      </w:r>
      <w:r>
        <w:rPr>
          <w:i/>
        </w:rPr>
        <w:t>140</w:t>
      </w:r>
      <w:r>
        <w:t>, 122–134.</w:t>
      </w:r>
    </w:p>
    <w:p w14:paraId="1AFDBF91" w14:textId="77777777" w:rsidR="00226BF3" w:rsidRDefault="00F278DF">
      <w:pPr>
        <w:pStyle w:val="Bibliografa"/>
      </w:pPr>
      <w:bookmarkStart w:id="24" w:name="ref-bloom2002children"/>
      <w:bookmarkEnd w:id="23"/>
      <w:r>
        <w:t xml:space="preserve">Bloom, P. (2002). </w:t>
      </w:r>
      <w:r>
        <w:rPr>
          <w:i/>
        </w:rPr>
        <w:t>How children learn the meanings of words</w:t>
      </w:r>
      <w:r>
        <w:t>. MIT press.</w:t>
      </w:r>
    </w:p>
    <w:p w14:paraId="13AAE815" w14:textId="77777777" w:rsidR="00226BF3" w:rsidRDefault="00F278DF">
      <w:pPr>
        <w:pStyle w:val="Bibliografa"/>
      </w:pPr>
      <w:bookmarkStart w:id="25" w:name="ref-bobb2020co"/>
      <w:bookmarkEnd w:id="24"/>
      <w:r>
        <w:t xml:space="preserve">Bobb, S. C., Von Holzen, K., Mayor, J., Mani, N., &amp; Carreiras, M. (2020). Co-activation of the L2 during L1 auditory processing: An ERP cross-modal priming study. </w:t>
      </w:r>
      <w:r>
        <w:rPr>
          <w:i/>
        </w:rPr>
        <w:t>Brain and Language</w:t>
      </w:r>
      <w:r>
        <w:t xml:space="preserve">, </w:t>
      </w:r>
      <w:r>
        <w:rPr>
          <w:i/>
        </w:rPr>
        <w:t>203</w:t>
      </w:r>
      <w:r>
        <w:t xml:space="preserve">, 104739. </w:t>
      </w:r>
      <w:hyperlink r:id="rId11">
        <w:r>
          <w:rPr>
            <w:rStyle w:val="Hipervnculo"/>
          </w:rPr>
          <w:t>https://doi.org/10.1016/j.bandl.2019.104739</w:t>
        </w:r>
      </w:hyperlink>
    </w:p>
    <w:bookmarkEnd w:id="25"/>
    <w:p w14:paraId="1E962F45" w14:textId="77777777" w:rsidR="00226BF3" w:rsidRDefault="00F278DF">
      <w:pPr>
        <w:pStyle w:val="Bibliografa"/>
      </w:pPr>
      <w:r>
        <w:t xml:space="preserve">Bosch, L., &amp; Ramon-Casas, M. (2014). First translation equivalents in bilingual toddlers’ expressive vocabulary: Does form similarity matter? </w:t>
      </w:r>
      <w:r>
        <w:rPr>
          <w:i/>
        </w:rPr>
        <w:t>International Journal of Behavioral Development</w:t>
      </w:r>
      <w:r>
        <w:t xml:space="preserve">, </w:t>
      </w:r>
      <w:r>
        <w:rPr>
          <w:i/>
        </w:rPr>
        <w:t>38</w:t>
      </w:r>
      <w:r>
        <w:t xml:space="preserve">(4), 317–322. </w:t>
      </w:r>
      <w:hyperlink r:id="rId12">
        <w:r>
          <w:rPr>
            <w:rStyle w:val="Hipervnculo"/>
          </w:rPr>
          <w:t>https://doi.org/10.1177/0165025414532559</w:t>
        </w:r>
      </w:hyperlink>
    </w:p>
    <w:p w14:paraId="02A0220B" w14:textId="77777777" w:rsidR="00226BF3" w:rsidRDefault="00F278DF">
      <w:pPr>
        <w:pStyle w:val="Bibliografa"/>
      </w:pPr>
      <w:bookmarkStart w:id="26" w:name="ref-bosch2014first"/>
      <w:r>
        <w:lastRenderedPageBreak/>
        <w:t xml:space="preserve">Bosch, L., &amp; Ramon-Casas, M. (2014). First translation equivalents in bilingual toddlers’ expressive vocabulary: Does form similarity matter? </w:t>
      </w:r>
      <w:r>
        <w:rPr>
          <w:i/>
        </w:rPr>
        <w:t>International Journal of Behavioral Development</w:t>
      </w:r>
      <w:r>
        <w:t xml:space="preserve">, </w:t>
      </w:r>
      <w:r>
        <w:rPr>
          <w:i/>
        </w:rPr>
        <w:t>38</w:t>
      </w:r>
      <w:r>
        <w:t xml:space="preserve">(4), 317–322. </w:t>
      </w:r>
      <w:hyperlink r:id="rId13">
        <w:r>
          <w:rPr>
            <w:rStyle w:val="Hipervnculo"/>
          </w:rPr>
          <w:t>https://doi.org/10.1177/0165025414532559</w:t>
        </w:r>
      </w:hyperlink>
    </w:p>
    <w:p w14:paraId="5446A768" w14:textId="77777777" w:rsidR="00226BF3" w:rsidRDefault="00F278DF">
      <w:pPr>
        <w:pStyle w:val="Bibliografa"/>
      </w:pPr>
      <w:bookmarkStart w:id="27" w:name="ref-bosma2020cognate"/>
      <w:bookmarkEnd w:id="26"/>
      <w:r>
        <w:t xml:space="preserve">Bosma, E., &amp; Nota, N. (2020). Cognate facilitation in frisian–dutch bilingual children’s sentence reading: An eye-tracking study. </w:t>
      </w:r>
      <w:r>
        <w:rPr>
          <w:i/>
        </w:rPr>
        <w:t>Journal of Experimental Child Psychology</w:t>
      </w:r>
      <w:r>
        <w:t xml:space="preserve">, </w:t>
      </w:r>
      <w:r>
        <w:rPr>
          <w:i/>
        </w:rPr>
        <w:t>189</w:t>
      </w:r>
      <w:r>
        <w:t>, 104699.</w:t>
      </w:r>
    </w:p>
    <w:p w14:paraId="35912F74" w14:textId="77777777" w:rsidR="00226BF3" w:rsidRDefault="00F278DF">
      <w:pPr>
        <w:pStyle w:val="Bibliografa"/>
      </w:pPr>
      <w:bookmarkStart w:id="28" w:name="ref-braginsky2019consistency"/>
      <w:bookmarkEnd w:id="27"/>
      <w:r>
        <w:t xml:space="preserve">Braginsky, M., Yurovsky, D., Marchman, V. A., &amp; Frank, M. C. (2019). Consistency and variability in children’s word learning across languages. </w:t>
      </w:r>
      <w:r>
        <w:rPr>
          <w:i/>
        </w:rPr>
        <w:t>Open Mind</w:t>
      </w:r>
      <w:r>
        <w:t xml:space="preserve">, </w:t>
      </w:r>
      <w:r>
        <w:rPr>
          <w:i/>
        </w:rPr>
        <w:t>3</w:t>
      </w:r>
      <w:r>
        <w:t>, 52–67.</w:t>
      </w:r>
    </w:p>
    <w:p w14:paraId="1DD64A7D" w14:textId="77777777" w:rsidR="00226BF3" w:rsidRDefault="00F278DF">
      <w:pPr>
        <w:pStyle w:val="Bibliografa"/>
      </w:pPr>
      <w:bookmarkStart w:id="29" w:name="ref-cattani2014much"/>
      <w:bookmarkEnd w:id="28"/>
      <w:r>
        <w:t xml:space="preserve">Cattani, A., Abbot-Smith, K., Farag, R., Krott, A., Arreckx, F., Dennis, I., &amp; Floccia, C. (2014). How much exposure to english is necessary for a bilingual toddler to perform like a monolingual peer in language tests? </w:t>
      </w:r>
      <w:r>
        <w:rPr>
          <w:i/>
        </w:rPr>
        <w:t>International Journal of Language &amp; Communication Disorders</w:t>
      </w:r>
      <w:r>
        <w:t xml:space="preserve">, </w:t>
      </w:r>
      <w:r>
        <w:rPr>
          <w:i/>
        </w:rPr>
        <w:t>49</w:t>
      </w:r>
      <w:r>
        <w:t>(6), 649–671.</w:t>
      </w:r>
    </w:p>
    <w:bookmarkEnd w:id="29"/>
    <w:p w14:paraId="40F44C9E" w14:textId="77777777" w:rsidR="00226BF3" w:rsidRDefault="00F278DF">
      <w:pPr>
        <w:pStyle w:val="Bibliografa"/>
      </w:pPr>
      <w:r>
        <w:t xml:space="preserve">Costa, A., Caramazza, A., &amp; Sebastian-Galles, N. (2000). The Cognate Facilitation Effect: Implications for Models of Lexical Access. </w:t>
      </w:r>
      <w:r>
        <w:rPr>
          <w:i/>
        </w:rPr>
        <w:t>Journal of Experimental Psychology</w:t>
      </w:r>
      <w:r>
        <w:t xml:space="preserve">, </w:t>
      </w:r>
      <w:r>
        <w:rPr>
          <w:i/>
        </w:rPr>
        <w:t>26</w:t>
      </w:r>
      <w:r>
        <w:t xml:space="preserve">(5), 1283–1296. </w:t>
      </w:r>
      <w:hyperlink r:id="rId14">
        <w:r>
          <w:rPr>
            <w:rStyle w:val="Hipervnculo"/>
          </w:rPr>
          <w:t>https://doi.org/10.1037/0278-7393.26.5.1283</w:t>
        </w:r>
      </w:hyperlink>
    </w:p>
    <w:p w14:paraId="772C0D81" w14:textId="77777777" w:rsidR="00226BF3" w:rsidRDefault="00F278DF">
      <w:pPr>
        <w:pStyle w:val="Bibliografa"/>
      </w:pPr>
      <w:bookmarkStart w:id="30" w:name="ref-costa2000cognate"/>
      <w:r>
        <w:t xml:space="preserve">Costa, A., Caramazza, A., &amp; Sebastian-Galles, N. (2000). The Cognate Facilitation Effect: Implications for Models of Lexical Access. </w:t>
      </w:r>
      <w:r>
        <w:rPr>
          <w:i/>
        </w:rPr>
        <w:t>Journal of Experimental Psychology</w:t>
      </w:r>
      <w:r>
        <w:t xml:space="preserve">, </w:t>
      </w:r>
      <w:r>
        <w:rPr>
          <w:i/>
        </w:rPr>
        <w:t>26</w:t>
      </w:r>
      <w:r>
        <w:t xml:space="preserve">(5), 1283–1296. </w:t>
      </w:r>
      <w:hyperlink r:id="rId15">
        <w:r>
          <w:rPr>
            <w:rStyle w:val="Hipervnculo"/>
          </w:rPr>
          <w:t>https://doi.org/10.1037/0278-7393.26.5.1283</w:t>
        </w:r>
      </w:hyperlink>
    </w:p>
    <w:bookmarkEnd w:id="30"/>
    <w:p w14:paraId="700F1255" w14:textId="77777777" w:rsidR="00226BF3" w:rsidRDefault="00F278DF">
      <w:pPr>
        <w:pStyle w:val="Bibliografa"/>
      </w:pPr>
      <w:r>
        <w:t xml:space="preserve">David, A., &amp; Wei, L. (2008). Individual differences in the lexical development of french–english bilingual children. </w:t>
      </w:r>
      <w:r>
        <w:rPr>
          <w:i/>
        </w:rPr>
        <w:t>International Journal of Bilingual Education and Bilingualism</w:t>
      </w:r>
      <w:r>
        <w:t xml:space="preserve">, </w:t>
      </w:r>
      <w:r>
        <w:rPr>
          <w:i/>
        </w:rPr>
        <w:t>11</w:t>
      </w:r>
      <w:r>
        <w:t>(5), 598–618.</w:t>
      </w:r>
    </w:p>
    <w:p w14:paraId="0D3F4C7B" w14:textId="77777777" w:rsidR="00226BF3" w:rsidRDefault="00F278DF">
      <w:pPr>
        <w:pStyle w:val="Bibliografa"/>
      </w:pPr>
      <w:bookmarkStart w:id="31" w:name="ref-david2008individual"/>
      <w:r>
        <w:t xml:space="preserve">David, A., &amp; Wei, L. (2008). Individual differences in the lexical development of french–english bilingual children. </w:t>
      </w:r>
      <w:r>
        <w:rPr>
          <w:i/>
        </w:rPr>
        <w:t>International Journal of Bilingual Education and Bilingualism</w:t>
      </w:r>
      <w:r>
        <w:t xml:space="preserve">, </w:t>
      </w:r>
      <w:r>
        <w:rPr>
          <w:i/>
        </w:rPr>
        <w:t>11</w:t>
      </w:r>
      <w:r>
        <w:t>(5), 598–618.</w:t>
      </w:r>
    </w:p>
    <w:p w14:paraId="5065B910" w14:textId="77777777" w:rsidR="00226BF3" w:rsidRDefault="00F278DF">
      <w:pPr>
        <w:pStyle w:val="Bibliografa"/>
      </w:pPr>
      <w:bookmarkStart w:id="32" w:name="ref-de2014bilingual"/>
      <w:bookmarkEnd w:id="31"/>
      <w:r>
        <w:t xml:space="preserve">De Houwer, A., Bornstein, M. H., &amp; Putnick, D. L. (2014). A bilingual–monolingual comparison of young children’s vocabulary size: Evidence from comprehension and production. </w:t>
      </w:r>
      <w:r>
        <w:rPr>
          <w:i/>
        </w:rPr>
        <w:t>Applied Psycholinguistics</w:t>
      </w:r>
      <w:r>
        <w:t xml:space="preserve">, </w:t>
      </w:r>
      <w:r>
        <w:rPr>
          <w:i/>
        </w:rPr>
        <w:t>35</w:t>
      </w:r>
      <w:r>
        <w:t>(6), 1189.</w:t>
      </w:r>
    </w:p>
    <w:p w14:paraId="6979855C" w14:textId="77777777" w:rsidR="00226BF3" w:rsidRDefault="00F278DF">
      <w:pPr>
        <w:pStyle w:val="Bibliografa"/>
      </w:pPr>
      <w:bookmarkStart w:id="33" w:name="ref-fabian2016investigating"/>
      <w:bookmarkEnd w:id="32"/>
      <w:r>
        <w:t>Fabian, A. P. (2016). Investigating vocabulary abilities in bilingual portuguese-english-speaking children.</w:t>
      </w:r>
    </w:p>
    <w:bookmarkEnd w:id="33"/>
    <w:p w14:paraId="75FDFF7F" w14:textId="77777777" w:rsidR="00226BF3" w:rsidRDefault="00F278DF">
      <w:pPr>
        <w:pStyle w:val="Bibliografa"/>
      </w:pPr>
      <w:r>
        <w:t xml:space="preserve">Fenson, L., Dale, P. S., Reznick, J. S., Bates, E., Thal, D. J., Pethick, S. J., … Stiles, J. (1994). Variability in early communicative development. </w:t>
      </w:r>
      <w:r>
        <w:rPr>
          <w:i/>
        </w:rPr>
        <w:t>Monographs of the Society for Research in Child Development</w:t>
      </w:r>
      <w:r>
        <w:t>, i–185.</w:t>
      </w:r>
    </w:p>
    <w:p w14:paraId="2C3FAC9D" w14:textId="77777777" w:rsidR="00226BF3" w:rsidRDefault="00F278DF">
      <w:pPr>
        <w:pStyle w:val="Bibliografa"/>
      </w:pPr>
      <w:bookmarkStart w:id="34" w:name="ref-fenson1994variability"/>
      <w:r>
        <w:lastRenderedPageBreak/>
        <w:t xml:space="preserve">Fenson, L., Dale, P. S., Reznick, J. S., Bates, E., Thal, D. J., Pethick, S. J., … Stiles, J. (1994). Variability in early communicative development. </w:t>
      </w:r>
      <w:r>
        <w:rPr>
          <w:i/>
        </w:rPr>
        <w:t>Monographs of the Society for Research in Child Development</w:t>
      </w:r>
      <w:r>
        <w:t>, i–185.</w:t>
      </w:r>
    </w:p>
    <w:p w14:paraId="21CDD815" w14:textId="77777777" w:rsidR="00226BF3" w:rsidRDefault="00F278DF">
      <w:pPr>
        <w:pStyle w:val="Bibliografa"/>
      </w:pPr>
      <w:bookmarkStart w:id="35" w:name="ref-floccia2018introduction"/>
      <w:bookmarkEnd w:id="34"/>
      <w:r>
        <w:t xml:space="preserve">Floccia, C., Sambrook, T. D., Delle Luche, C., Kwok, R., Goslin, J., White, L., … others. (2018). I: INTRODUCTION. </w:t>
      </w:r>
      <w:r>
        <w:rPr>
          <w:i/>
        </w:rPr>
        <w:t>Monographs of the Society for Research in Child Development</w:t>
      </w:r>
      <w:r>
        <w:t xml:space="preserve">, </w:t>
      </w:r>
      <w:r>
        <w:rPr>
          <w:i/>
        </w:rPr>
        <w:t>83</w:t>
      </w:r>
      <w:r>
        <w:t>(1), 7–29.</w:t>
      </w:r>
    </w:p>
    <w:p w14:paraId="70E75752" w14:textId="77777777" w:rsidR="00226BF3" w:rsidRDefault="00F278DF">
      <w:pPr>
        <w:pStyle w:val="Bibliografa"/>
      </w:pPr>
      <w:bookmarkStart w:id="36" w:name="ref-gampe2018bilex"/>
      <w:bookmarkEnd w:id="35"/>
      <w:r>
        <w:t xml:space="preserve">Gampe, A., Kurthen, I., &amp; Daum, M. M. (2018). BILEX: A new tool measuring bilingual children’s lexicons and translational equivalents. </w:t>
      </w:r>
      <w:r>
        <w:rPr>
          <w:i/>
        </w:rPr>
        <w:t>First Language</w:t>
      </w:r>
      <w:r>
        <w:t xml:space="preserve">, </w:t>
      </w:r>
      <w:r>
        <w:rPr>
          <w:i/>
        </w:rPr>
        <w:t>38</w:t>
      </w:r>
      <w:r>
        <w:t>(3), 263–283.</w:t>
      </w:r>
    </w:p>
    <w:p w14:paraId="760DDFBE" w14:textId="77777777" w:rsidR="00226BF3" w:rsidRDefault="00F278DF">
      <w:pPr>
        <w:pStyle w:val="Bibliografa"/>
      </w:pPr>
      <w:bookmarkStart w:id="37" w:name="ref-gonzalez2020bilingual"/>
      <w:bookmarkEnd w:id="36"/>
      <w:r>
        <w:t>Gonzalez-Barrero, A. M., Schott, E., &amp; Byers-Heinlein, K. (2020). Bilingual adjusted vocabulary: A developmentally-informed bilingual vocabulary measure.</w:t>
      </w:r>
    </w:p>
    <w:p w14:paraId="0D4D7F14" w14:textId="77777777" w:rsidR="00226BF3" w:rsidRDefault="00F278DF">
      <w:pPr>
        <w:pStyle w:val="Bibliografa"/>
      </w:pPr>
      <w:bookmarkStart w:id="38" w:name="ref-hidaka2013computational"/>
      <w:bookmarkEnd w:id="37"/>
      <w:r>
        <w:t xml:space="preserve">Hidaka, S. (2013). A computational model associating learning process, word attributes, and age of acquisition. </w:t>
      </w:r>
      <w:r>
        <w:rPr>
          <w:i/>
        </w:rPr>
        <w:t>PLOS One</w:t>
      </w:r>
      <w:r>
        <w:t xml:space="preserve">, </w:t>
      </w:r>
      <w:r>
        <w:rPr>
          <w:i/>
        </w:rPr>
        <w:t>8</w:t>
      </w:r>
      <w:r>
        <w:t>(11), e76242.</w:t>
      </w:r>
    </w:p>
    <w:p w14:paraId="7110C9E6" w14:textId="77777777" w:rsidR="00226BF3" w:rsidRDefault="00F278DF">
      <w:pPr>
        <w:pStyle w:val="Bibliografa"/>
      </w:pPr>
      <w:bookmarkStart w:id="39" w:name="ref-hoff2012dual"/>
      <w:bookmarkEnd w:id="38"/>
      <w:r>
        <w:t xml:space="preserve">Hoff, E., Core, C., Place, S., Rumiche, R., Señor, M., &amp; Parra, M. (2012). Dual language exposure and early bilingual development. </w:t>
      </w:r>
      <w:r>
        <w:rPr>
          <w:i/>
        </w:rPr>
        <w:t>Journal of Child Language</w:t>
      </w:r>
      <w:r>
        <w:t xml:space="preserve">, </w:t>
      </w:r>
      <w:r>
        <w:rPr>
          <w:i/>
        </w:rPr>
        <w:t>39</w:t>
      </w:r>
      <w:r>
        <w:t>(1), 1.</w:t>
      </w:r>
    </w:p>
    <w:p w14:paraId="2C1E8021" w14:textId="77777777" w:rsidR="00226BF3" w:rsidRDefault="00F278DF">
      <w:pPr>
        <w:pStyle w:val="Bibliografa"/>
      </w:pPr>
      <w:bookmarkStart w:id="40" w:name="ref-holowka2002semantic"/>
      <w:bookmarkEnd w:id="39"/>
      <w:r>
        <w:t xml:space="preserve">Holowka, S., Brosseau-Lapré, F., &amp; Petitto, L. A. (2002). Semantic and conceptual knowledge underlying bilingual babies’ first signs and words. </w:t>
      </w:r>
      <w:r>
        <w:rPr>
          <w:i/>
        </w:rPr>
        <w:t>Language Learning</w:t>
      </w:r>
      <w:r>
        <w:t xml:space="preserve">, </w:t>
      </w:r>
      <w:r>
        <w:rPr>
          <w:i/>
        </w:rPr>
        <w:t>52</w:t>
      </w:r>
      <w:r>
        <w:t>(2), 205–262.</w:t>
      </w:r>
    </w:p>
    <w:p w14:paraId="29264A55" w14:textId="77777777" w:rsidR="00226BF3" w:rsidRDefault="00F278DF">
      <w:pPr>
        <w:pStyle w:val="Bibliografa"/>
      </w:pPr>
      <w:bookmarkStart w:id="41" w:name="ref-hoshino2008cognate"/>
      <w:bookmarkEnd w:id="40"/>
      <w:r>
        <w:t xml:space="preserve">Hoshino, N., &amp; Kroll, J. F. (2008). Cognate effects in picture naming: Does cross-language activation survive a change of script? </w:t>
      </w:r>
      <w:r>
        <w:rPr>
          <w:i/>
        </w:rPr>
        <w:t>Cognition</w:t>
      </w:r>
      <w:r>
        <w:t xml:space="preserve">, </w:t>
      </w:r>
      <w:r>
        <w:rPr>
          <w:i/>
        </w:rPr>
        <w:t>106</w:t>
      </w:r>
      <w:r>
        <w:t>(1), 501–511.</w:t>
      </w:r>
    </w:p>
    <w:p w14:paraId="3CFE5846" w14:textId="77777777" w:rsidR="00226BF3" w:rsidRDefault="00F278DF">
      <w:pPr>
        <w:pStyle w:val="Bibliografa"/>
      </w:pPr>
      <w:bookmarkStart w:id="42" w:name="ref-jardak2019labels"/>
      <w:bookmarkEnd w:id="41"/>
      <w:r>
        <w:t xml:space="preserve">Jardak, A., &amp; Byers-Heinlein, K. (2019). Labels or concepts? The development of semantic networks in bilingual two-year-olds. </w:t>
      </w:r>
      <w:r>
        <w:rPr>
          <w:i/>
        </w:rPr>
        <w:t>Child Development</w:t>
      </w:r>
      <w:r>
        <w:t xml:space="preserve">, </w:t>
      </w:r>
      <w:r>
        <w:rPr>
          <w:i/>
        </w:rPr>
        <w:t>90</w:t>
      </w:r>
      <w:r>
        <w:t>(2), e212–e229.</w:t>
      </w:r>
    </w:p>
    <w:bookmarkEnd w:id="42"/>
    <w:p w14:paraId="048D5485" w14:textId="77777777" w:rsidR="00226BF3" w:rsidRDefault="00F278DF">
      <w:pPr>
        <w:pStyle w:val="Bibliografa"/>
      </w:pPr>
      <w:r>
        <w:t>Junker, D. A., &amp; Stockman, I. J. (2002). Expressive vocabulary of german-english bilingual toddlers.</w:t>
      </w:r>
    </w:p>
    <w:p w14:paraId="3CF012B0" w14:textId="77777777" w:rsidR="00226BF3" w:rsidRDefault="00F278DF">
      <w:pPr>
        <w:pStyle w:val="Bibliografa"/>
      </w:pPr>
      <w:bookmarkStart w:id="43" w:name="ref-junker2002expressive"/>
      <w:r>
        <w:t>Junker, D. A., &amp; Stockman, I. J. (2002). Expressive vocabulary of german-english bilingual toddlers.</w:t>
      </w:r>
    </w:p>
    <w:p w14:paraId="6109AF65" w14:textId="77777777" w:rsidR="00226BF3" w:rsidRDefault="00F278DF">
      <w:pPr>
        <w:pStyle w:val="Bibliografa"/>
      </w:pPr>
      <w:bookmarkStart w:id="44" w:name="ref-jusczyk1995infants"/>
      <w:bookmarkEnd w:id="43"/>
      <w:r>
        <w:t xml:space="preserve">Jusczyk, P. W., &amp; Aslin, R. N. (1995). Infants′ detection of the sound patterns of words in fluent speech. </w:t>
      </w:r>
      <w:r>
        <w:rPr>
          <w:i/>
        </w:rPr>
        <w:t>Cognitive Psychology</w:t>
      </w:r>
      <w:r>
        <w:t xml:space="preserve">, </w:t>
      </w:r>
      <w:r>
        <w:rPr>
          <w:i/>
        </w:rPr>
        <w:t>29</w:t>
      </w:r>
      <w:r>
        <w:t>(1), 1–23.</w:t>
      </w:r>
    </w:p>
    <w:p w14:paraId="4B9A9E24" w14:textId="77777777" w:rsidR="00226BF3" w:rsidRDefault="00F278DF">
      <w:pPr>
        <w:pStyle w:val="Bibliografa"/>
      </w:pPr>
      <w:bookmarkStart w:id="45" w:name="ref-kachergis2021toward"/>
      <w:bookmarkEnd w:id="44"/>
      <w:r>
        <w:t>Kachergis, G., Marchman, V. A., &amp; Frank, M. C. (2021). Toward a “standard model” of early language learning.</w:t>
      </w:r>
    </w:p>
    <w:p w14:paraId="05B1ACDD" w14:textId="77777777" w:rsidR="00226BF3" w:rsidRDefault="00F278DF">
      <w:pPr>
        <w:pStyle w:val="Bibliografa"/>
      </w:pPr>
      <w:bookmarkStart w:id="46" w:name="ref-mcmurray2007defusing"/>
      <w:bookmarkEnd w:id="45"/>
      <w:r>
        <w:lastRenderedPageBreak/>
        <w:t xml:space="preserve">McMurray, B. (2007). Defusing the childhood vocabulary explosion. </w:t>
      </w:r>
      <w:r>
        <w:rPr>
          <w:i/>
        </w:rPr>
        <w:t>Science</w:t>
      </w:r>
      <w:r>
        <w:t xml:space="preserve">, </w:t>
      </w:r>
      <w:r>
        <w:rPr>
          <w:i/>
        </w:rPr>
        <w:t>317</w:t>
      </w:r>
      <w:r>
        <w:t>(5838), 631–631.</w:t>
      </w:r>
    </w:p>
    <w:p w14:paraId="0C414F56" w14:textId="77777777" w:rsidR="00226BF3" w:rsidRDefault="00F278DF">
      <w:pPr>
        <w:pStyle w:val="Bibliografa"/>
      </w:pPr>
      <w:bookmarkStart w:id="47" w:name="ref-mollica2017data"/>
      <w:bookmarkEnd w:id="46"/>
      <w:r>
        <w:t xml:space="preserve">Mollica, F., &amp; Piantadosi, S. T. (2017). How data drive early word learning: A cross-linguistic waiting time analysis. </w:t>
      </w:r>
      <w:r>
        <w:rPr>
          <w:i/>
        </w:rPr>
        <w:t>Open Mind</w:t>
      </w:r>
      <w:r>
        <w:t xml:space="preserve">, </w:t>
      </w:r>
      <w:r>
        <w:rPr>
          <w:i/>
        </w:rPr>
        <w:t>1</w:t>
      </w:r>
      <w:r>
        <w:t>(2), 67–77.</w:t>
      </w:r>
    </w:p>
    <w:p w14:paraId="408D60CC" w14:textId="77777777" w:rsidR="00226BF3" w:rsidRDefault="00F278DF">
      <w:pPr>
        <w:pStyle w:val="Bibliografa"/>
      </w:pPr>
      <w:bookmarkStart w:id="48" w:name="ref-montanari2010translation"/>
      <w:bookmarkEnd w:id="47"/>
      <w:r>
        <w:t xml:space="preserve">Montanari, S. (2010). Translation equivalents and the emergence of multiple lexicons in early trilingual development. </w:t>
      </w:r>
      <w:r>
        <w:rPr>
          <w:i/>
        </w:rPr>
        <w:t>First Language</w:t>
      </w:r>
      <w:r>
        <w:t xml:space="preserve">, </w:t>
      </w:r>
      <w:r>
        <w:rPr>
          <w:i/>
        </w:rPr>
        <w:t>30</w:t>
      </w:r>
      <w:r>
        <w:t>(1), 102–125.</w:t>
      </w:r>
    </w:p>
    <w:p w14:paraId="0AC741B0" w14:textId="77777777" w:rsidR="00226BF3" w:rsidRDefault="00F278DF">
      <w:pPr>
        <w:pStyle w:val="Bibliografa"/>
      </w:pPr>
      <w:bookmarkStart w:id="49" w:name="ref-oller2002language"/>
      <w:bookmarkEnd w:id="48"/>
      <w:r>
        <w:t xml:space="preserve">Oller, D. K., &amp; Eilers, R. E. (2002). </w:t>
      </w:r>
      <w:r>
        <w:rPr>
          <w:i/>
        </w:rPr>
        <w:t>Language and literacy in bilingual children</w:t>
      </w:r>
      <w:r>
        <w:t xml:space="preserve"> (Vol. 2). Multilingual Matters.</w:t>
      </w:r>
    </w:p>
    <w:p w14:paraId="192FACAB" w14:textId="77777777" w:rsidR="00226BF3" w:rsidRDefault="00F278DF">
      <w:pPr>
        <w:pStyle w:val="Bibliografa"/>
      </w:pPr>
      <w:bookmarkStart w:id="50" w:name="ref-patterson2004comparing"/>
      <w:bookmarkEnd w:id="49"/>
      <w:r>
        <w:t>Patterson, J. L. (2004). Comparing bilingual and monolingual toddlers’ expressive vocabulary size.</w:t>
      </w:r>
    </w:p>
    <w:p w14:paraId="54FFEAA5" w14:textId="77777777" w:rsidR="00226BF3" w:rsidRDefault="00F278DF">
      <w:pPr>
        <w:pStyle w:val="Bibliografa"/>
      </w:pPr>
      <w:bookmarkStart w:id="51" w:name="ref-patterson2004bilingual"/>
      <w:bookmarkEnd w:id="50"/>
      <w:r>
        <w:t>Patterson, J., Pearson, B., &amp; Goldstein, B. (2004). Bilingual language development and disorders in spanish–english speakers.</w:t>
      </w:r>
    </w:p>
    <w:p w14:paraId="78D9A390" w14:textId="77777777" w:rsidR="00226BF3" w:rsidRDefault="00F278DF">
      <w:pPr>
        <w:pStyle w:val="Bibliografa"/>
      </w:pPr>
      <w:bookmarkStart w:id="52" w:name="ref-pearson1994patterns"/>
      <w:bookmarkEnd w:id="51"/>
      <w:r>
        <w:t xml:space="preserve">Pearson, B. Z., &amp; Fernández, S. C. (1994). Patterns of interaction in the lexical growth in two languages of bilingual infants and toddlers. </w:t>
      </w:r>
      <w:r>
        <w:rPr>
          <w:i/>
        </w:rPr>
        <w:t>Language Learning</w:t>
      </w:r>
      <w:r>
        <w:t xml:space="preserve">, </w:t>
      </w:r>
      <w:r>
        <w:rPr>
          <w:i/>
        </w:rPr>
        <w:t>44</w:t>
      </w:r>
      <w:r>
        <w:t>(4), 617–653.</w:t>
      </w:r>
    </w:p>
    <w:p w14:paraId="5064D388" w14:textId="77777777" w:rsidR="00226BF3" w:rsidRDefault="00F278DF">
      <w:pPr>
        <w:pStyle w:val="Bibliografa"/>
      </w:pPr>
      <w:bookmarkStart w:id="53" w:name="ref-pearson1993lexical"/>
      <w:bookmarkEnd w:id="52"/>
      <w:r>
        <w:t xml:space="preserve">Pearson, B. Z., Fernández, S. C., &amp; Oller, D. K. (1993). Lexical development in bilingual infants and toddlers: Comparison to monolingual norms. </w:t>
      </w:r>
      <w:r>
        <w:rPr>
          <w:i/>
        </w:rPr>
        <w:t>Language Learning</w:t>
      </w:r>
      <w:r>
        <w:t xml:space="preserve">, </w:t>
      </w:r>
      <w:r>
        <w:rPr>
          <w:i/>
        </w:rPr>
        <w:t>43</w:t>
      </w:r>
      <w:r>
        <w:t>(1), 93–120.</w:t>
      </w:r>
    </w:p>
    <w:p w14:paraId="4713EAF0" w14:textId="77777777" w:rsidR="00226BF3" w:rsidRDefault="00F278DF">
      <w:pPr>
        <w:pStyle w:val="Bibliografa"/>
      </w:pPr>
      <w:bookmarkStart w:id="54" w:name="ref-petitto2001bilingual"/>
      <w:bookmarkEnd w:id="53"/>
      <w:r>
        <w:t xml:space="preserve">Petitto, L. A., Katerelos, M., Levy, B. G., Gauna, K., Tétreault, K., &amp; Ferraro, V. (2001). Bilingual signed and spoken language acquisition from birth: Implications for the mechanisms underlying early bilingual language acquisition. </w:t>
      </w:r>
      <w:r>
        <w:rPr>
          <w:i/>
        </w:rPr>
        <w:t>Journal of Child Language</w:t>
      </w:r>
      <w:r>
        <w:t xml:space="preserve">, </w:t>
      </w:r>
      <w:r>
        <w:rPr>
          <w:i/>
        </w:rPr>
        <w:t>28</w:t>
      </w:r>
      <w:r>
        <w:t>(2), 453.</w:t>
      </w:r>
    </w:p>
    <w:p w14:paraId="6228CD8E" w14:textId="77777777" w:rsidR="00226BF3" w:rsidRDefault="00F278DF">
      <w:pPr>
        <w:pStyle w:val="Bibliografa"/>
      </w:pPr>
      <w:bookmarkStart w:id="55" w:name="ref-poulin2013lexical"/>
      <w:bookmarkEnd w:id="54"/>
      <w:r>
        <w:t xml:space="preserve">Poulin-Dubois, D., Bialystok, E., Blaye, A., Polonia, A., &amp; Yott, J. (2013). Lexical access and vocabulary development in very young bilinguals. </w:t>
      </w:r>
      <w:r>
        <w:rPr>
          <w:i/>
        </w:rPr>
        <w:t>International Journal of Bilingualism</w:t>
      </w:r>
      <w:r>
        <w:t xml:space="preserve">, </w:t>
      </w:r>
      <w:r>
        <w:rPr>
          <w:i/>
        </w:rPr>
        <w:t>17</w:t>
      </w:r>
      <w:r>
        <w:t>(1), 57–70.</w:t>
      </w:r>
    </w:p>
    <w:p w14:paraId="5262AEA8" w14:textId="77777777" w:rsidR="00226BF3" w:rsidRDefault="00F278DF">
      <w:pPr>
        <w:pStyle w:val="Bibliografa"/>
      </w:pPr>
      <w:bookmarkStart w:id="56" w:name="ref-schelletter2002effect"/>
      <w:bookmarkEnd w:id="55"/>
      <w:r>
        <w:t xml:space="preserve">Schelletter, C. (2002). The effect of form similarity on bilingual children’s lexical development. </w:t>
      </w:r>
      <w:r>
        <w:rPr>
          <w:i/>
        </w:rPr>
        <w:t>Bilingualism: Language and Cognition</w:t>
      </w:r>
      <w:r>
        <w:t xml:space="preserve">, </w:t>
      </w:r>
      <w:r>
        <w:rPr>
          <w:i/>
        </w:rPr>
        <w:t>5</w:t>
      </w:r>
      <w:r>
        <w:t xml:space="preserve">(2), 93–107. </w:t>
      </w:r>
      <w:hyperlink r:id="rId16">
        <w:r>
          <w:rPr>
            <w:rStyle w:val="Hipervnculo"/>
          </w:rPr>
          <w:t>https://doi.org/10.1017/S1366728902000214</w:t>
        </w:r>
      </w:hyperlink>
    </w:p>
    <w:p w14:paraId="2ED3365A" w14:textId="77777777" w:rsidR="00226BF3" w:rsidRDefault="00F278DF">
      <w:pPr>
        <w:pStyle w:val="Bibliografa"/>
      </w:pPr>
      <w:bookmarkStart w:id="57" w:name="ref-smithson2014bilingualism"/>
      <w:bookmarkEnd w:id="56"/>
      <w:r>
        <w:t xml:space="preserve">Smithson, L., Paradis, J., &amp; Nicoladis, E. (2014). Bilingualism and receptive vocabulary achievement: Could sociocultural context make a difference. </w:t>
      </w:r>
      <w:r>
        <w:rPr>
          <w:i/>
        </w:rPr>
        <w:t>Bilingualism: Language and Cognition</w:t>
      </w:r>
      <w:r>
        <w:t xml:space="preserve">, </w:t>
      </w:r>
      <w:r>
        <w:rPr>
          <w:i/>
        </w:rPr>
        <w:t>17</w:t>
      </w:r>
      <w:r>
        <w:t>(4), 810–821.</w:t>
      </w:r>
    </w:p>
    <w:p w14:paraId="77D8F3EF" w14:textId="77777777" w:rsidR="00226BF3" w:rsidRDefault="00F278DF">
      <w:pPr>
        <w:pStyle w:val="Bibliografa"/>
      </w:pPr>
      <w:bookmarkStart w:id="58" w:name="ref-thierry2007brain"/>
      <w:bookmarkEnd w:id="57"/>
      <w:r>
        <w:lastRenderedPageBreak/>
        <w:t xml:space="preserve">Thierry, G., &amp; Wu, Y. J. (2007). Brain potentials reveal unconscious translation during foreign-language comprehension. </w:t>
      </w:r>
      <w:r>
        <w:rPr>
          <w:i/>
        </w:rPr>
        <w:t>Proceedings of the National Academy of Sciences</w:t>
      </w:r>
      <w:r>
        <w:t xml:space="preserve">, </w:t>
      </w:r>
      <w:r>
        <w:rPr>
          <w:i/>
        </w:rPr>
        <w:t>104</w:t>
      </w:r>
      <w:r>
        <w:t>(30), 12530–12535.</w:t>
      </w:r>
    </w:p>
    <w:bookmarkEnd w:id="58"/>
    <w:p w14:paraId="5912FE7A" w14:textId="77777777" w:rsidR="00226BF3" w:rsidRDefault="00F278DF">
      <w:pPr>
        <w:pStyle w:val="Bibliografa"/>
      </w:pPr>
      <w:r>
        <w:t xml:space="preserve">Thordardottir, E., Rothenberg, A., Rivard, M.-E., &amp; Naves, R. (2006). Bilingual assessment: Can overall proficiency be estimated from separate measurement of two languages? </w:t>
      </w:r>
      <w:r>
        <w:rPr>
          <w:i/>
        </w:rPr>
        <w:t>Journal of Multilingual Communication Disorders</w:t>
      </w:r>
      <w:r>
        <w:t xml:space="preserve">, </w:t>
      </w:r>
      <w:r>
        <w:rPr>
          <w:i/>
        </w:rPr>
        <w:t>4</w:t>
      </w:r>
      <w:r>
        <w:t>(1), 1–21.</w:t>
      </w:r>
    </w:p>
    <w:p w14:paraId="48B96277" w14:textId="77777777" w:rsidR="00226BF3" w:rsidRDefault="00F278DF">
      <w:pPr>
        <w:pStyle w:val="Bibliografa"/>
      </w:pPr>
      <w:bookmarkStart w:id="59" w:name="ref-thordardottir2006bilingual"/>
      <w:r>
        <w:t xml:space="preserve">Thordardottir, E., Rothenberg, A., Rivard, M.-E., &amp; Naves, R. (2006). Bilingual assessment: Can overall proficiency be estimated from separate measurement of two languages? </w:t>
      </w:r>
      <w:r>
        <w:rPr>
          <w:i/>
        </w:rPr>
        <w:t>Journal of Multilingual Communication Disorders</w:t>
      </w:r>
      <w:r>
        <w:t xml:space="preserve">, </w:t>
      </w:r>
      <w:r>
        <w:rPr>
          <w:i/>
        </w:rPr>
        <w:t>4</w:t>
      </w:r>
      <w:r>
        <w:t>(1), 1–21.</w:t>
      </w:r>
    </w:p>
    <w:p w14:paraId="0B034866" w14:textId="77777777" w:rsidR="00226BF3" w:rsidRDefault="00F278DF">
      <w:pPr>
        <w:pStyle w:val="Bibliografa"/>
      </w:pPr>
      <w:bookmarkStart w:id="60" w:name="ref-tincoff1999some"/>
      <w:bookmarkEnd w:id="59"/>
      <w:r>
        <w:t xml:space="preserve">Tincoff, R., &amp; Jusczyk, P. W. (1999). Some beginnings of word comprehension in 6-month-olds. </w:t>
      </w:r>
      <w:r>
        <w:rPr>
          <w:i/>
        </w:rPr>
        <w:t>Psychological Science</w:t>
      </w:r>
      <w:r>
        <w:t xml:space="preserve">, </w:t>
      </w:r>
      <w:r>
        <w:rPr>
          <w:i/>
        </w:rPr>
        <w:t>10</w:t>
      </w:r>
      <w:r>
        <w:t>(2), 172–175.</w:t>
      </w:r>
    </w:p>
    <w:p w14:paraId="17FD2A61" w14:textId="77777777" w:rsidR="00226BF3" w:rsidRDefault="00F278DF">
      <w:pPr>
        <w:pStyle w:val="Bibliografa"/>
      </w:pPr>
      <w:bookmarkStart w:id="61" w:name="ref-volterra1978acquisition"/>
      <w:bookmarkEnd w:id="60"/>
      <w:r>
        <w:t xml:space="preserve">Volterra, V., &amp; Taeschner, T. (1978). The acquisition and development of language by bilingual children. </w:t>
      </w:r>
      <w:r>
        <w:rPr>
          <w:i/>
        </w:rPr>
        <w:t>The Bilingualism Reader</w:t>
      </w:r>
      <w:r>
        <w:t xml:space="preserve">, </w:t>
      </w:r>
      <w:r>
        <w:rPr>
          <w:i/>
        </w:rPr>
        <w:t>2</w:t>
      </w:r>
      <w:r>
        <w:t>.</w:t>
      </w:r>
    </w:p>
    <w:bookmarkEnd w:id="61"/>
    <w:p w14:paraId="664F7CFD" w14:textId="77777777" w:rsidR="00226BF3" w:rsidRDefault="00F278DF">
      <w:pPr>
        <w:pStyle w:val="Bibliografa"/>
      </w:pPr>
      <w:r>
        <w:t xml:space="preserve">Von Holzen, K., &amp; Mani, N. (2012). Language nonselective lexical access in bilingual toddlers. </w:t>
      </w:r>
      <w:r>
        <w:rPr>
          <w:i/>
        </w:rPr>
        <w:t>Journal of Experimental Child Psychology</w:t>
      </w:r>
      <w:r>
        <w:t xml:space="preserve">, </w:t>
      </w:r>
      <w:r>
        <w:rPr>
          <w:i/>
        </w:rPr>
        <w:t>113</w:t>
      </w:r>
      <w:r>
        <w:t>(4), 569–586.</w:t>
      </w:r>
    </w:p>
    <w:p w14:paraId="127AE721" w14:textId="77777777" w:rsidR="00226BF3" w:rsidRDefault="00F278DF">
      <w:pPr>
        <w:pStyle w:val="Bibliografa"/>
      </w:pPr>
      <w:bookmarkStart w:id="62" w:name="ref-von2012language"/>
      <w:r>
        <w:t xml:space="preserve">Von Holzen, K., &amp; Mani, N. (2012). Language nonselective lexical access in bilingual toddlers. </w:t>
      </w:r>
      <w:r>
        <w:rPr>
          <w:i/>
        </w:rPr>
        <w:t>Journal of Experimental Child Psychology</w:t>
      </w:r>
      <w:r>
        <w:t xml:space="preserve">, </w:t>
      </w:r>
      <w:r>
        <w:rPr>
          <w:i/>
        </w:rPr>
        <w:t>113</w:t>
      </w:r>
      <w:r>
        <w:t>(4), 569–586.</w:t>
      </w:r>
    </w:p>
    <w:p w14:paraId="1001A213" w14:textId="376E24D6" w:rsidR="00226BF3" w:rsidRDefault="00F278DF">
      <w:pPr>
        <w:pStyle w:val="Bibliografa"/>
        <w:rPr>
          <w:ins w:id="63" w:author="Núria Sebastian Gallés" w:date="2021-05-23T11:43:00Z"/>
        </w:rPr>
      </w:pPr>
      <w:bookmarkStart w:id="64" w:name="ref-werker2002infants"/>
      <w:bookmarkEnd w:id="62"/>
      <w:r>
        <w:t xml:space="preserve">Werker, J. F., Fennell, C. T., Corcoran, K. M., &amp; Stager, C. L. (2002). Infants’ ability to learn phonetically similar words: Effects of age and vocabulary size. </w:t>
      </w:r>
      <w:r>
        <w:rPr>
          <w:i/>
        </w:rPr>
        <w:t>Infancy</w:t>
      </w:r>
      <w:r>
        <w:t xml:space="preserve">, </w:t>
      </w:r>
      <w:r>
        <w:rPr>
          <w:i/>
        </w:rPr>
        <w:t>3</w:t>
      </w:r>
      <w:r>
        <w:t>(1), 1–30.</w:t>
      </w:r>
      <w:bookmarkEnd w:id="1"/>
      <w:bookmarkEnd w:id="18"/>
      <w:bookmarkEnd w:id="20"/>
      <w:bookmarkEnd w:id="64"/>
    </w:p>
    <w:p w14:paraId="1787E8E1" w14:textId="0FEC53CD" w:rsidR="00A728BB" w:rsidRDefault="00A728BB">
      <w:pPr>
        <w:pStyle w:val="Bibliografa"/>
        <w:rPr>
          <w:ins w:id="65" w:author="Núria Sebastian Gallés" w:date="2021-05-23T11:43:00Z"/>
        </w:rPr>
      </w:pPr>
    </w:p>
    <w:p w14:paraId="7857A647" w14:textId="5592E495" w:rsidR="00A728BB" w:rsidRDefault="00A728BB">
      <w:pPr>
        <w:pStyle w:val="Bibliografa"/>
        <w:rPr>
          <w:ins w:id="66" w:author="Núria Sebastian Gallés" w:date="2021-05-23T11:43:00Z"/>
        </w:rPr>
      </w:pPr>
    </w:p>
    <w:p w14:paraId="7F580C74" w14:textId="2A31C5E8" w:rsidR="00A728BB" w:rsidRDefault="00A728BB" w:rsidP="00A728BB">
      <w:pPr>
        <w:pStyle w:val="Bibliografa"/>
        <w:numPr>
          <w:ilvl w:val="0"/>
          <w:numId w:val="4"/>
        </w:numPr>
        <w:rPr>
          <w:ins w:id="67" w:author="Núria Sebastian Gallés" w:date="2021-05-23T11:43:00Z"/>
        </w:rPr>
        <w:pPrChange w:id="68" w:author="Núria Sebastian Gallés" w:date="2021-05-23T11:44:00Z">
          <w:pPr>
            <w:pStyle w:val="Bibliografa"/>
          </w:pPr>
        </w:pPrChange>
      </w:pPr>
      <w:ins w:id="69" w:author="Núria Sebastian Gallés" w:date="2021-05-23T11:43:00Z">
        <w:r>
          <w:t>Bilson, Yoshida, Tran, Woods, &amp; Hills, 2015</w:t>
        </w:r>
      </w:ins>
    </w:p>
    <w:p w14:paraId="03BFF83B" w14:textId="35E2A2BF" w:rsidR="00A728BB" w:rsidRDefault="00A728BB">
      <w:pPr>
        <w:pStyle w:val="Bibliografa"/>
        <w:rPr>
          <w:ins w:id="70" w:author="Núria Sebastian Gallés" w:date="2021-05-23T11:49:00Z"/>
          <w:lang w:val="es-ES"/>
        </w:rPr>
      </w:pPr>
      <w:ins w:id="71" w:author="Núria Sebastian Gallés" w:date="2021-05-23T11:49:00Z">
        <w:r>
          <w:rPr>
            <w:lang w:val="es-ES"/>
          </w:rPr>
          <w:t xml:space="preserve">La revista es, a priori, buena: </w:t>
        </w:r>
        <w:proofErr w:type="spellStart"/>
        <w:r>
          <w:rPr>
            <w:lang w:val="es-ES"/>
          </w:rPr>
          <w:t>C</w:t>
        </w:r>
      </w:ins>
      <w:ins w:id="72" w:author="Núria Sebastian Gallés" w:date="2021-05-23T11:50:00Z">
        <w:r>
          <w:rPr>
            <w:lang w:val="es-ES"/>
          </w:rPr>
          <w:t>ognition</w:t>
        </w:r>
        <w:proofErr w:type="spellEnd"/>
        <w:r>
          <w:rPr>
            <w:lang w:val="es-ES"/>
          </w:rPr>
          <w:t xml:space="preserve"> (algo es algo)</w:t>
        </w:r>
      </w:ins>
    </w:p>
    <w:p w14:paraId="2198A1A6" w14:textId="7F00B070" w:rsidR="00A728BB" w:rsidRDefault="00A728BB">
      <w:pPr>
        <w:pStyle w:val="Bibliografa"/>
        <w:rPr>
          <w:ins w:id="73" w:author="Núria Sebastian Gallés" w:date="2021-05-23T11:53:00Z"/>
          <w:lang w:val="es-ES"/>
        </w:rPr>
      </w:pPr>
      <w:ins w:id="74" w:author="Núria Sebastian Gallés" w:date="2021-05-23T11:43:00Z">
        <w:r w:rsidRPr="00A728BB">
          <w:rPr>
            <w:lang w:val="es-ES"/>
            <w:rPrChange w:id="75" w:author="Núria Sebastian Gallés" w:date="2021-05-23T11:43:00Z">
              <w:rPr/>
            </w:rPrChange>
          </w:rPr>
          <w:t xml:space="preserve">254 monos y 181 </w:t>
        </w:r>
        <w:proofErr w:type="spellStart"/>
        <w:r w:rsidRPr="00A728BB">
          <w:rPr>
            <w:lang w:val="es-ES"/>
            <w:rPrChange w:id="76" w:author="Núria Sebastian Gallés" w:date="2021-05-23T11:43:00Z">
              <w:rPr/>
            </w:rPrChange>
          </w:rPr>
          <w:t>bils</w:t>
        </w:r>
        <w:proofErr w:type="spellEnd"/>
        <w:r w:rsidRPr="00A728BB">
          <w:rPr>
            <w:lang w:val="es-ES"/>
            <w:rPrChange w:id="77" w:author="Núria Sebastian Gallés" w:date="2021-05-23T11:43:00Z">
              <w:rPr/>
            </w:rPrChange>
          </w:rPr>
          <w:t xml:space="preserve">…. De los cuales </w:t>
        </w:r>
        <w:r>
          <w:rPr>
            <w:lang w:val="es-ES"/>
          </w:rPr>
          <w:t xml:space="preserve">111 son </w:t>
        </w:r>
        <w:proofErr w:type="spellStart"/>
        <w:r>
          <w:rPr>
            <w:lang w:val="es-ES"/>
          </w:rPr>
          <w:t>Sp</w:t>
        </w:r>
        <w:proofErr w:type="spellEnd"/>
        <w:r>
          <w:rPr>
            <w:lang w:val="es-ES"/>
          </w:rPr>
          <w:t xml:space="preserve">-English …. </w:t>
        </w:r>
        <w:proofErr w:type="gramStart"/>
        <w:r>
          <w:rPr>
            <w:lang w:val="es-ES"/>
          </w:rPr>
          <w:t xml:space="preserve">Y en Houston Texas… ninguna mención a equivalencia de SES, </w:t>
        </w:r>
      </w:ins>
      <w:ins w:id="78" w:author="Núria Sebastian Gallés" w:date="2021-05-23T11:44:00Z">
        <w:r>
          <w:rPr>
            <w:lang w:val="es-ES"/>
          </w:rPr>
          <w:t xml:space="preserve">nivel educativo (madre), </w:t>
        </w:r>
        <w:proofErr w:type="spellStart"/>
        <w:r>
          <w:rPr>
            <w:lang w:val="es-ES"/>
          </w:rPr>
          <w:t>etc</w:t>
        </w:r>
        <w:proofErr w:type="spellEnd"/>
        <w:r>
          <w:rPr>
            <w:lang w:val="es-ES"/>
          </w:rPr>
          <w:t xml:space="preserve"> Miran hasta los 7 años… tienen escolarización en español o solo en inglés?</w:t>
        </w:r>
      </w:ins>
      <w:proofErr w:type="gramEnd"/>
      <w:ins w:id="79" w:author="Núria Sebastian Gallés" w:date="2021-05-23T11:47:00Z">
        <w:r>
          <w:rPr>
            <w:lang w:val="es-ES"/>
          </w:rPr>
          <w:t xml:space="preserve"> </w:t>
        </w:r>
        <w:proofErr w:type="gramStart"/>
        <w:r>
          <w:rPr>
            <w:lang w:val="es-ES"/>
          </w:rPr>
          <w:t>Son bilingües de casa o porque cuando van a la escuela aprenden la otra lengua?</w:t>
        </w:r>
        <w:proofErr w:type="gramEnd"/>
        <w:r>
          <w:rPr>
            <w:lang w:val="es-ES"/>
          </w:rPr>
          <w:t xml:space="preserve"> En la discusión no hay ni una puñetera referencia a posibles </w:t>
        </w:r>
        <w:r>
          <w:rPr>
            <w:lang w:val="es-ES"/>
          </w:rPr>
          <w:lastRenderedPageBreak/>
          <w:t xml:space="preserve">causas sociológicas </w:t>
        </w:r>
      </w:ins>
      <w:ins w:id="80" w:author="Núria Sebastian Gallés" w:date="2021-05-23T11:48:00Z">
        <w:r>
          <w:rPr>
            <w:lang w:val="es-ES"/>
          </w:rPr>
          <w:t xml:space="preserve">de las diferencias que observan. En este sentido </w:t>
        </w:r>
        <w:proofErr w:type="spellStart"/>
        <w:r>
          <w:rPr>
            <w:lang w:val="es-ES"/>
          </w:rPr>
          <w:t>Hoff</w:t>
        </w:r>
        <w:proofErr w:type="spellEnd"/>
        <w:r>
          <w:rPr>
            <w:lang w:val="es-ES"/>
          </w:rPr>
          <w:t xml:space="preserve"> es mucho más fina, por eso me gusta su trabajo.</w:t>
        </w:r>
      </w:ins>
    </w:p>
    <w:p w14:paraId="587DBBBC" w14:textId="13FE87F2" w:rsidR="00A728BB" w:rsidRDefault="00A728BB">
      <w:pPr>
        <w:pStyle w:val="Bibliografa"/>
        <w:rPr>
          <w:ins w:id="81" w:author="Núria Sebastian Gallés" w:date="2021-05-23T11:54:00Z"/>
          <w:lang w:val="es-ES"/>
        </w:rPr>
      </w:pPr>
      <w:ins w:id="82" w:author="Núria Sebastian Gallés" w:date="2021-05-23T11:53:00Z">
        <w:r>
          <w:rPr>
            <w:lang w:val="es-ES"/>
          </w:rPr>
          <w:t xml:space="preserve">Este </w:t>
        </w:r>
        <w:proofErr w:type="spellStart"/>
        <w:proofErr w:type="gramStart"/>
        <w:r>
          <w:rPr>
            <w:lang w:val="es-ES"/>
          </w:rPr>
          <w:t>paper</w:t>
        </w:r>
        <w:proofErr w:type="spellEnd"/>
        <w:proofErr w:type="gramEnd"/>
        <w:r>
          <w:rPr>
            <w:lang w:val="es-ES"/>
          </w:rPr>
          <w:t xml:space="preserve"> se ha publicado porque lo han revisado gente de com</w:t>
        </w:r>
      </w:ins>
      <w:ins w:id="83" w:author="Núria Sebastian Gallés" w:date="2021-05-23T11:54:00Z">
        <w:r>
          <w:rPr>
            <w:lang w:val="es-ES"/>
          </w:rPr>
          <w:t>putacional y/o la panda de gente en bilingüismo que hace desarrollo del léxico que no tiene ninguna base metodológica seria.</w:t>
        </w:r>
      </w:ins>
    </w:p>
    <w:p w14:paraId="448D8340" w14:textId="03F10DB7" w:rsidR="00A728BB" w:rsidRDefault="00A728BB">
      <w:pPr>
        <w:pStyle w:val="Bibliografa"/>
        <w:rPr>
          <w:ins w:id="84" w:author="Núria Sebastian Gallés" w:date="2021-05-23T11:54:00Z"/>
          <w:lang w:val="es-ES"/>
        </w:rPr>
      </w:pPr>
    </w:p>
    <w:p w14:paraId="51A7CDCB" w14:textId="77777777" w:rsidR="00A728BB" w:rsidRDefault="00A728BB">
      <w:pPr>
        <w:pStyle w:val="Bibliografa"/>
        <w:rPr>
          <w:ins w:id="85" w:author="Núria Sebastian Gallés" w:date="2021-05-23T11:48:00Z"/>
          <w:lang w:val="es-ES"/>
        </w:rPr>
      </w:pPr>
    </w:p>
    <w:p w14:paraId="46CA4596" w14:textId="1B2D3CC5" w:rsidR="00A728BB" w:rsidRPr="00A728BB" w:rsidRDefault="00A728BB" w:rsidP="00A728BB">
      <w:pPr>
        <w:pStyle w:val="Bibliografa"/>
        <w:numPr>
          <w:ilvl w:val="0"/>
          <w:numId w:val="4"/>
        </w:numPr>
        <w:rPr>
          <w:ins w:id="86" w:author="Núria Sebastian Gallés" w:date="2021-05-23T11:50:00Z"/>
          <w:lang w:val="es-ES"/>
          <w:rPrChange w:id="87" w:author="Núria Sebastian Gallés" w:date="2021-05-23T11:50:00Z">
            <w:rPr>
              <w:ins w:id="88" w:author="Núria Sebastian Gallés" w:date="2021-05-23T11:50:00Z"/>
            </w:rPr>
          </w:rPrChange>
        </w:rPr>
      </w:pPr>
      <w:ins w:id="89" w:author="Núria Sebastian Gallés" w:date="2021-05-23T11:49:00Z">
        <w:r>
          <w:t>Junker &amp; Stockman, 2002</w:t>
        </w:r>
      </w:ins>
    </w:p>
    <w:p w14:paraId="20CA74C7" w14:textId="77777777" w:rsidR="00A728BB" w:rsidRPr="00A728BB" w:rsidRDefault="00A728BB" w:rsidP="00A728BB">
      <w:pPr>
        <w:rPr>
          <w:ins w:id="90" w:author="Núria Sebastian Gallés" w:date="2021-05-23T11:50:00Z"/>
        </w:rPr>
      </w:pPr>
      <w:ins w:id="91" w:author="Núria Sebastian Gallés" w:date="2021-05-23T11:50:00Z">
        <w:r w:rsidRPr="00A728BB">
          <w:t>La revista ya hace levant</w:t>
        </w:r>
        <w:r>
          <w:t xml:space="preserve">ar la ceja: </w:t>
        </w:r>
        <w:r w:rsidRPr="00A728BB">
          <w:fldChar w:fldCharType="begin"/>
        </w:r>
        <w:r w:rsidRPr="00A728BB">
          <w:instrText xml:space="preserve"> HYPERLINK "https://pubs.asha.org/journal/ajslp" </w:instrText>
        </w:r>
        <w:r w:rsidRPr="00A728BB">
          <w:fldChar w:fldCharType="separate"/>
        </w:r>
        <w:r w:rsidRPr="00A728BB">
          <w:rPr>
            <w:rFonts w:ascii="Arial" w:hAnsi="Arial" w:cs="Arial"/>
            <w:color w:val="0000FF"/>
            <w:spacing w:val="10"/>
            <w:sz w:val="20"/>
            <w:szCs w:val="20"/>
            <w:u w:val="single"/>
            <w:shd w:val="clear" w:color="auto" w:fill="FFFFFF"/>
          </w:rPr>
          <w:t xml:space="preserve">American </w:t>
        </w:r>
        <w:proofErr w:type="spellStart"/>
        <w:r w:rsidRPr="00A728BB">
          <w:rPr>
            <w:rFonts w:ascii="Arial" w:hAnsi="Arial" w:cs="Arial"/>
            <w:color w:val="0000FF"/>
            <w:spacing w:val="10"/>
            <w:sz w:val="20"/>
            <w:szCs w:val="20"/>
            <w:u w:val="single"/>
            <w:shd w:val="clear" w:color="auto" w:fill="FFFFFF"/>
          </w:rPr>
          <w:t>Journal</w:t>
        </w:r>
        <w:proofErr w:type="spellEnd"/>
        <w:r w:rsidRPr="00A728BB">
          <w:rPr>
            <w:rFonts w:ascii="Arial" w:hAnsi="Arial" w:cs="Arial"/>
            <w:color w:val="0000FF"/>
            <w:spacing w:val="10"/>
            <w:sz w:val="20"/>
            <w:szCs w:val="20"/>
            <w:u w:val="single"/>
            <w:shd w:val="clear" w:color="auto" w:fill="FFFFFF"/>
          </w:rPr>
          <w:t xml:space="preserve"> of </w:t>
        </w:r>
        <w:proofErr w:type="spellStart"/>
        <w:r w:rsidRPr="00A728BB">
          <w:rPr>
            <w:rFonts w:ascii="Arial" w:hAnsi="Arial" w:cs="Arial"/>
            <w:color w:val="0000FF"/>
            <w:spacing w:val="10"/>
            <w:sz w:val="20"/>
            <w:szCs w:val="20"/>
            <w:u w:val="single"/>
            <w:shd w:val="clear" w:color="auto" w:fill="FFFFFF"/>
          </w:rPr>
          <w:t>Speech-Language</w:t>
        </w:r>
        <w:proofErr w:type="spellEnd"/>
        <w:r w:rsidRPr="00A728BB">
          <w:rPr>
            <w:rFonts w:ascii="Arial" w:hAnsi="Arial" w:cs="Arial"/>
            <w:color w:val="0000FF"/>
            <w:spacing w:val="10"/>
            <w:sz w:val="20"/>
            <w:szCs w:val="20"/>
            <w:u w:val="single"/>
            <w:shd w:val="clear" w:color="auto" w:fill="FFFFFF"/>
          </w:rPr>
          <w:t xml:space="preserve"> </w:t>
        </w:r>
        <w:proofErr w:type="spellStart"/>
        <w:r w:rsidRPr="00A728BB">
          <w:rPr>
            <w:rFonts w:ascii="Arial" w:hAnsi="Arial" w:cs="Arial"/>
            <w:color w:val="0000FF"/>
            <w:spacing w:val="10"/>
            <w:sz w:val="20"/>
            <w:szCs w:val="20"/>
            <w:u w:val="single"/>
            <w:shd w:val="clear" w:color="auto" w:fill="FFFFFF"/>
          </w:rPr>
          <w:t>Pathology</w:t>
        </w:r>
        <w:proofErr w:type="spellEnd"/>
        <w:r w:rsidRPr="00A728BB">
          <w:fldChar w:fldCharType="end"/>
        </w:r>
      </w:ins>
    </w:p>
    <w:p w14:paraId="318123D7" w14:textId="0D104F70" w:rsidR="00A728BB" w:rsidRDefault="00A728BB" w:rsidP="00A728BB">
      <w:pPr>
        <w:pStyle w:val="Bibliografa"/>
        <w:ind w:left="360"/>
        <w:rPr>
          <w:ins w:id="92" w:author="Núria Sebastian Gallés" w:date="2021-05-23T11:50:00Z"/>
          <w:lang w:val="es-ES"/>
        </w:rPr>
      </w:pPr>
    </w:p>
    <w:p w14:paraId="2DA5B766" w14:textId="77777777" w:rsidR="00A728BB" w:rsidRPr="00A728BB" w:rsidRDefault="00A728BB" w:rsidP="00A728BB">
      <w:pPr>
        <w:rPr>
          <w:ins w:id="93" w:author="Núria Sebastian Gallés" w:date="2021-05-23T11:51:00Z"/>
          <w:lang w:val="en-US"/>
          <w:rPrChange w:id="94" w:author="Núria Sebastian Gallés" w:date="2021-05-23T11:51:00Z">
            <w:rPr>
              <w:ins w:id="95" w:author="Núria Sebastian Gallés" w:date="2021-05-23T11:51:00Z"/>
            </w:rPr>
          </w:rPrChange>
        </w:rPr>
      </w:pPr>
      <w:proofErr w:type="spellStart"/>
      <w:ins w:id="96" w:author="Núria Sebastian Gallés" w:date="2021-05-23T11:51:00Z">
        <w:r w:rsidRPr="00A728BB">
          <w:rPr>
            <w:lang w:val="en-US"/>
            <w:rPrChange w:id="97" w:author="Núria Sebastian Gallés" w:date="2021-05-23T11:51:00Z">
              <w:rPr/>
            </w:rPrChange>
          </w:rPr>
          <w:t>Ya</w:t>
        </w:r>
        <w:proofErr w:type="spellEnd"/>
        <w:r w:rsidRPr="00A728BB">
          <w:rPr>
            <w:lang w:val="en-US"/>
            <w:rPrChange w:id="98" w:author="Núria Sebastian Gallés" w:date="2021-05-23T11:51:00Z">
              <w:rPr/>
            </w:rPrChange>
          </w:rPr>
          <w:t xml:space="preserve"> con la </w:t>
        </w:r>
        <w:proofErr w:type="spellStart"/>
        <w:r w:rsidRPr="00A728BB">
          <w:rPr>
            <w:lang w:val="en-US"/>
            <w:rPrChange w:id="99" w:author="Núria Sebastian Gallés" w:date="2021-05-23T11:51:00Z">
              <w:rPr/>
            </w:rPrChange>
          </w:rPr>
          <w:t>información</w:t>
        </w:r>
        <w:proofErr w:type="spellEnd"/>
        <w:r w:rsidRPr="00A728BB">
          <w:rPr>
            <w:lang w:val="en-US"/>
            <w:rPrChange w:id="100" w:author="Núria Sebastian Gallés" w:date="2021-05-23T11:51:00Z">
              <w:rPr/>
            </w:rPrChange>
          </w:rPr>
          <w:t xml:space="preserve"> </w:t>
        </w:r>
        <w:proofErr w:type="spellStart"/>
        <w:r w:rsidRPr="00A728BB">
          <w:rPr>
            <w:lang w:val="en-US"/>
            <w:rPrChange w:id="101" w:author="Núria Sebastian Gallés" w:date="2021-05-23T11:51:00Z">
              <w:rPr/>
            </w:rPrChange>
          </w:rPr>
          <w:t>en</w:t>
        </w:r>
        <w:proofErr w:type="spellEnd"/>
        <w:r w:rsidRPr="00A728BB">
          <w:rPr>
            <w:lang w:val="en-US"/>
            <w:rPrChange w:id="102" w:author="Núria Sebastian Gallés" w:date="2021-05-23T11:51:00Z">
              <w:rPr/>
            </w:rPrChange>
          </w:rPr>
          <w:t xml:space="preserve"> el abstract da una idea de por </w:t>
        </w:r>
        <w:proofErr w:type="spellStart"/>
        <w:r w:rsidRPr="00A728BB">
          <w:rPr>
            <w:lang w:val="en-US"/>
            <w:rPrChange w:id="103" w:author="Núria Sebastian Gallés" w:date="2021-05-23T11:51:00Z">
              <w:rPr/>
            </w:rPrChange>
          </w:rPr>
          <w:t>donde</w:t>
        </w:r>
        <w:proofErr w:type="spellEnd"/>
        <w:r w:rsidRPr="00A728BB">
          <w:rPr>
            <w:lang w:val="en-US"/>
            <w:rPrChange w:id="104" w:author="Núria Sebastian Gallés" w:date="2021-05-23T11:51:00Z">
              <w:rPr/>
            </w:rPrChange>
          </w:rPr>
          <w:t xml:space="preserve"> van </w:t>
        </w:r>
        <w:proofErr w:type="gramStart"/>
        <w:r w:rsidRPr="00A728BB">
          <w:rPr>
            <w:lang w:val="en-US"/>
            <w:rPrChange w:id="105" w:author="Núria Sebastian Gallés" w:date="2021-05-23T11:51:00Z">
              <w:rPr/>
            </w:rPrChange>
          </w:rPr>
          <w:t>a</w:t>
        </w:r>
        <w:proofErr w:type="gramEnd"/>
        <w:r w:rsidRPr="00A728BB">
          <w:rPr>
            <w:lang w:val="en-US"/>
            <w:rPrChange w:id="106" w:author="Núria Sebastian Gallés" w:date="2021-05-23T11:51:00Z">
              <w:rPr/>
            </w:rPrChange>
          </w:rPr>
          <w:t xml:space="preserve"> </w:t>
        </w:r>
        <w:proofErr w:type="spellStart"/>
        <w:r w:rsidRPr="00A728BB">
          <w:rPr>
            <w:lang w:val="en-US"/>
            <w:rPrChange w:id="107" w:author="Núria Sebastian Gallés" w:date="2021-05-23T11:51:00Z">
              <w:rPr/>
            </w:rPrChange>
          </w:rPr>
          <w:t>ir</w:t>
        </w:r>
        <w:proofErr w:type="spellEnd"/>
        <w:r w:rsidRPr="00A728BB">
          <w:rPr>
            <w:lang w:val="en-US"/>
            <w:rPrChange w:id="108" w:author="Núria Sebastian Gallés" w:date="2021-05-23T11:51:00Z">
              <w:rPr/>
            </w:rPrChange>
          </w:rPr>
          <w:t xml:space="preserve"> los </w:t>
        </w:r>
        <w:proofErr w:type="spellStart"/>
        <w:r w:rsidRPr="00A728BB">
          <w:rPr>
            <w:lang w:val="en-US"/>
            <w:rPrChange w:id="109" w:author="Núria Sebastian Gallés" w:date="2021-05-23T11:51:00Z">
              <w:rPr/>
            </w:rPrChange>
          </w:rPr>
          <w:t>tiros</w:t>
        </w:r>
        <w:proofErr w:type="spellEnd"/>
        <w:r w:rsidRPr="00A728BB">
          <w:rPr>
            <w:lang w:val="en-US"/>
            <w:rPrChange w:id="110" w:author="Núria Sebastian Gallés" w:date="2021-05-23T11:51:00Z">
              <w:rPr/>
            </w:rPrChange>
          </w:rPr>
          <w:t xml:space="preserve">: </w:t>
        </w:r>
        <w:r w:rsidRPr="00A728BB">
          <w:rPr>
            <w:rFonts w:ascii="Arial" w:hAnsi="Arial" w:cs="Arial"/>
            <w:color w:val="333333"/>
            <w:shd w:val="clear" w:color="auto" w:fill="FFFFFF"/>
            <w:lang w:val="en-US"/>
            <w:rPrChange w:id="111" w:author="Núria Sebastian Gallés" w:date="2021-05-23T11:51:00Z">
              <w:rPr>
                <w:rFonts w:ascii="Arial" w:hAnsi="Arial" w:cs="Arial"/>
                <w:color w:val="333333"/>
                <w:shd w:val="clear" w:color="auto" w:fill="FFFFFF"/>
              </w:rPr>
            </w:rPrChange>
          </w:rPr>
          <w:t>To test these hypotheses, vocabulary skills of 10 German-English bilingual toddlers were compared with those of monolingual German- and English-speaking peers around 24 months of age using Rescorla's (1989) Language Development Survey. </w:t>
        </w:r>
      </w:ins>
    </w:p>
    <w:p w14:paraId="6DCE750F" w14:textId="2766C942" w:rsidR="00A728BB" w:rsidRPr="00A728BB" w:rsidRDefault="00A728BB" w:rsidP="00A728BB">
      <w:pPr>
        <w:pStyle w:val="Bibliografa"/>
        <w:ind w:left="360"/>
        <w:rPr>
          <w:ins w:id="112" w:author="Núria Sebastian Gallés" w:date="2021-05-23T11:51:00Z"/>
          <w:rPrChange w:id="113" w:author="Núria Sebastian Gallés" w:date="2021-05-23T11:51:00Z">
            <w:rPr>
              <w:ins w:id="114" w:author="Núria Sebastian Gallés" w:date="2021-05-23T11:51:00Z"/>
              <w:lang w:val="es-ES"/>
            </w:rPr>
          </w:rPrChange>
        </w:rPr>
      </w:pPr>
    </w:p>
    <w:p w14:paraId="2D43BB06" w14:textId="28B27C27" w:rsidR="00A728BB" w:rsidRDefault="00A728BB" w:rsidP="00A728BB">
      <w:pPr>
        <w:pStyle w:val="Bibliografa"/>
        <w:ind w:left="360"/>
        <w:rPr>
          <w:ins w:id="115" w:author="Núria Sebastian Gallés" w:date="2021-05-23T11:52:00Z"/>
          <w:lang w:val="es-ES"/>
        </w:rPr>
      </w:pPr>
      <w:proofErr w:type="gramStart"/>
      <w:ins w:id="116" w:author="Núria Sebastian Gallés" w:date="2021-05-23T11:51:00Z">
        <w:r w:rsidRPr="00A728BB">
          <w:rPr>
            <w:lang w:val="es-ES"/>
            <w:rPrChange w:id="117" w:author="Núria Sebastian Gallés" w:date="2021-05-23T11:51:00Z">
              <w:rPr/>
            </w:rPrChange>
          </w:rPr>
          <w:t>Usan una medida que no u</w:t>
        </w:r>
        <w:r>
          <w:rPr>
            <w:lang w:val="es-ES"/>
          </w:rPr>
          <w:t>sa ni Dios</w:t>
        </w:r>
      </w:ins>
      <w:ins w:id="118" w:author="Núria Sebastian Gallés" w:date="2021-05-23T11:52:00Z">
        <w:r>
          <w:rPr>
            <w:lang w:val="es-ES"/>
          </w:rPr>
          <w:t xml:space="preserve"> en el campo y son 10 bilingües!!!</w:t>
        </w:r>
        <w:proofErr w:type="gramEnd"/>
        <w:r>
          <w:rPr>
            <w:lang w:val="es-ES"/>
          </w:rPr>
          <w:t xml:space="preserve"> En fin, </w:t>
        </w:r>
        <w:proofErr w:type="spellStart"/>
        <w:r>
          <w:rPr>
            <w:lang w:val="es-ES"/>
          </w:rPr>
          <w:t>Pilarín</w:t>
        </w:r>
        <w:proofErr w:type="spellEnd"/>
        <w:r>
          <w:rPr>
            <w:lang w:val="es-ES"/>
          </w:rPr>
          <w:t xml:space="preserve">, no hay que perder mucho más tiempo con este </w:t>
        </w:r>
        <w:proofErr w:type="spellStart"/>
        <w:proofErr w:type="gramStart"/>
        <w:r>
          <w:rPr>
            <w:lang w:val="es-ES"/>
          </w:rPr>
          <w:t>paper</w:t>
        </w:r>
        <w:proofErr w:type="spellEnd"/>
        <w:proofErr w:type="gramEnd"/>
        <w:r>
          <w:rPr>
            <w:lang w:val="es-ES"/>
          </w:rPr>
          <w:t>.</w:t>
        </w:r>
      </w:ins>
    </w:p>
    <w:p w14:paraId="6251B0AB" w14:textId="72F37B6A" w:rsidR="00A728BB" w:rsidRDefault="00A728BB" w:rsidP="00A728BB">
      <w:pPr>
        <w:pStyle w:val="Bibliografa"/>
        <w:ind w:left="360"/>
        <w:rPr>
          <w:ins w:id="119" w:author="Núria Sebastian Gallés" w:date="2021-05-23T11:52:00Z"/>
          <w:lang w:val="es-ES"/>
        </w:rPr>
      </w:pPr>
    </w:p>
    <w:p w14:paraId="01D295E9" w14:textId="06CDBDA0" w:rsidR="00A728BB" w:rsidRDefault="00A728BB" w:rsidP="00A728BB">
      <w:pPr>
        <w:pStyle w:val="Bibliografa"/>
        <w:ind w:left="360"/>
        <w:rPr>
          <w:ins w:id="120" w:author="Núria Sebastian Gallés" w:date="2021-05-23T11:52:00Z"/>
          <w:lang w:val="es-ES"/>
        </w:rPr>
      </w:pPr>
    </w:p>
    <w:p w14:paraId="1DF05C86" w14:textId="650EAC9B" w:rsidR="00A728BB" w:rsidRPr="00A728BB" w:rsidRDefault="00A728BB" w:rsidP="00A728BB">
      <w:pPr>
        <w:pStyle w:val="Bibliografa"/>
        <w:rPr>
          <w:ins w:id="121" w:author="Núria Sebastian Gallés" w:date="2021-05-23T11:48:00Z"/>
          <w:lang w:val="es-ES"/>
        </w:rPr>
      </w:pPr>
      <w:ins w:id="122" w:author="Núria Sebastian Gallés" w:date="2021-05-23T11:52:00Z">
        <w:r>
          <w:rPr>
            <w:lang w:val="es-ES"/>
          </w:rPr>
          <w:t xml:space="preserve">Y así con todos los </w:t>
        </w:r>
        <w:proofErr w:type="spellStart"/>
        <w:r>
          <w:rPr>
            <w:lang w:val="es-ES"/>
          </w:rPr>
          <w:t>papers</w:t>
        </w:r>
        <w:proofErr w:type="spellEnd"/>
        <w:r>
          <w:rPr>
            <w:lang w:val="es-ES"/>
          </w:rPr>
          <w:t xml:space="preserve"> que citas… tienes que tener clarísimo lo que es evidencia que hay que tomar en serio y evidencia que no hay que perder el tiempo </w:t>
        </w:r>
      </w:ins>
      <w:ins w:id="123" w:author="Núria Sebastian Gallés" w:date="2021-05-23T11:53:00Z">
        <w:r>
          <w:rPr>
            <w:lang w:val="es-ES"/>
          </w:rPr>
          <w:t xml:space="preserve">(y que, francamente, citarla es darle una relevancia </w:t>
        </w:r>
        <w:proofErr w:type="gramStart"/>
        <w:r>
          <w:rPr>
            <w:lang w:val="es-ES"/>
          </w:rPr>
          <w:t>que</w:t>
        </w:r>
        <w:proofErr w:type="gramEnd"/>
        <w:r>
          <w:rPr>
            <w:lang w:val="es-ES"/>
          </w:rPr>
          <w:t xml:space="preserve"> para mí, carecen).</w:t>
        </w:r>
      </w:ins>
    </w:p>
    <w:p w14:paraId="196A8817" w14:textId="77777777" w:rsidR="00A728BB" w:rsidRPr="00A728BB" w:rsidRDefault="00A728BB">
      <w:pPr>
        <w:pStyle w:val="Bibliografa"/>
        <w:rPr>
          <w:lang w:val="es-ES"/>
          <w:rPrChange w:id="124" w:author="Núria Sebastian Gallés" w:date="2021-05-23T11:51:00Z">
            <w:rPr/>
          </w:rPrChange>
        </w:rPr>
      </w:pPr>
    </w:p>
    <w:sectPr w:rsidR="00A728BB" w:rsidRPr="00A728B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úria Sebastian Gallés" w:date="2021-05-23T11:31:00Z" w:initials="NSG">
    <w:p w14:paraId="060BBAA1" w14:textId="639B8307" w:rsidR="005A3181" w:rsidRPr="005A3181" w:rsidRDefault="005A3181">
      <w:pPr>
        <w:pStyle w:val="Textocomentario"/>
        <w:rPr>
          <w:lang w:val="es-ES"/>
        </w:rPr>
      </w:pPr>
      <w:r>
        <w:rPr>
          <w:rStyle w:val="Refdecomentario"/>
        </w:rPr>
        <w:annotationRef/>
      </w:r>
      <w:r w:rsidRPr="005A3181">
        <w:rPr>
          <w:lang w:val="es-ES"/>
        </w:rPr>
        <w:t xml:space="preserve">Use </w:t>
      </w:r>
      <w:proofErr w:type="spellStart"/>
      <w:r w:rsidRPr="005A3181">
        <w:rPr>
          <w:lang w:val="es-ES"/>
        </w:rPr>
        <w:t>Mendeley</w:t>
      </w:r>
      <w:proofErr w:type="spellEnd"/>
      <w:r w:rsidRPr="005A3181">
        <w:rPr>
          <w:lang w:val="es-ES"/>
        </w:rPr>
        <w:t xml:space="preserve"> to introduce </w:t>
      </w:r>
      <w:proofErr w:type="spellStart"/>
      <w:r w:rsidRPr="005A3181">
        <w:rPr>
          <w:lang w:val="es-ES"/>
        </w:rPr>
        <w:t>references</w:t>
      </w:r>
      <w:proofErr w:type="spellEnd"/>
      <w:r w:rsidRPr="005A3181">
        <w:rPr>
          <w:lang w:val="es-ES"/>
        </w:rPr>
        <w:t>… o te vas a volver loco.</w:t>
      </w:r>
    </w:p>
  </w:comment>
  <w:comment w:id="2" w:author="Núria Sebastian Gallés" w:date="2021-05-23T10:53:00Z" w:initials="NSG">
    <w:p w14:paraId="40158067" w14:textId="2D769868" w:rsidR="005A3181" w:rsidRDefault="005A3181">
      <w:pPr>
        <w:pStyle w:val="Textocomentario"/>
      </w:pPr>
      <w:r>
        <w:rPr>
          <w:rStyle w:val="Refdecomentario"/>
        </w:rPr>
        <w:annotationRef/>
      </w:r>
      <w:r>
        <w:t xml:space="preserve">I do not get the meaning of this sentence… what are you referring to with “type of words”? How do this information inform about the mechanisms and biases of early </w:t>
      </w:r>
      <w:proofErr w:type="gramStart"/>
      <w:r>
        <w:t>vocabulary …..</w:t>
      </w:r>
      <w:proofErr w:type="gramEnd"/>
      <w:r>
        <w:t xml:space="preserve"> growth??</w:t>
      </w:r>
    </w:p>
  </w:comment>
  <w:comment w:id="3" w:author="Núria Sebastian Gallés" w:date="2021-05-23T10:54:00Z" w:initials="NSG">
    <w:p w14:paraId="5268718A" w14:textId="4F1F4C97" w:rsidR="005A3181" w:rsidRDefault="005A3181">
      <w:pPr>
        <w:pStyle w:val="Textocomentario"/>
      </w:pPr>
      <w:r>
        <w:rPr>
          <w:rStyle w:val="Refdecomentario"/>
        </w:rPr>
        <w:annotationRef/>
      </w:r>
      <w:r>
        <w:t>Most frequent words they hear??</w:t>
      </w:r>
    </w:p>
  </w:comment>
  <w:comment w:id="5" w:author="Núria Sebastian Gallés" w:date="2021-05-23T10:55:00Z" w:initials="NSG">
    <w:p w14:paraId="128A71E8" w14:textId="77777777" w:rsidR="005A3181" w:rsidRDefault="005A3181">
      <w:pPr>
        <w:pStyle w:val="Textocomentario"/>
      </w:pPr>
      <w:r>
        <w:rPr>
          <w:rStyle w:val="Refdecomentario"/>
        </w:rPr>
        <w:annotationRef/>
      </w:r>
      <w:r>
        <w:t xml:space="preserve">… </w:t>
      </w:r>
      <w:proofErr w:type="gramStart"/>
      <w:r>
        <w:t>so</w:t>
      </w:r>
      <w:proofErr w:type="gramEnd"/>
      <w:r>
        <w:t xml:space="preserve"> frequency of exposure determines bilinguals’ vocabulary size in each language…. </w:t>
      </w:r>
    </w:p>
    <w:p w14:paraId="1281BA65" w14:textId="77777777" w:rsidR="005A3181" w:rsidRDefault="005A3181">
      <w:pPr>
        <w:pStyle w:val="Textocomentario"/>
      </w:pPr>
      <w:r>
        <w:t xml:space="preserve">How is this different from </w:t>
      </w:r>
      <w:proofErr w:type="gramStart"/>
      <w:r>
        <w:t>monolinguals’</w:t>
      </w:r>
      <w:proofErr w:type="gramEnd"/>
      <w:r>
        <w:t>? (</w:t>
      </w:r>
      <w:proofErr w:type="gramStart"/>
      <w:r>
        <w:t>where</w:t>
      </w:r>
      <w:proofErr w:type="gramEnd"/>
      <w:r>
        <w:t xml:space="preserve"> frequency of exposure is also a predictor of vocabulary growth?</w:t>
      </w:r>
    </w:p>
    <w:p w14:paraId="68BEDF2A" w14:textId="77777777" w:rsidR="005A3181" w:rsidRDefault="005A3181">
      <w:pPr>
        <w:pStyle w:val="Textocomentario"/>
      </w:pPr>
      <w:r>
        <w:t>As you mention “Biases” and “nouns first”, the reader may think that you are entertaining the hypothesis bilinguals show different biases… that they may not acquire first “</w:t>
      </w:r>
      <w:r>
        <w:t>nouns, highly concrete words, or words that appear in short sentences,</w:t>
      </w:r>
      <w:r>
        <w:t>”</w:t>
      </w:r>
    </w:p>
    <w:p w14:paraId="55AF0E77" w14:textId="77777777" w:rsidR="005A3181" w:rsidRDefault="005A3181">
      <w:pPr>
        <w:pStyle w:val="Textocomentario"/>
      </w:pPr>
    </w:p>
    <w:p w14:paraId="5011611C" w14:textId="1A508E6F" w:rsidR="005A3181" w:rsidRDefault="005A3181">
      <w:pPr>
        <w:pStyle w:val="Textocomentario"/>
      </w:pPr>
      <w:r>
        <w:t xml:space="preserve">So, why generalizing </w:t>
      </w:r>
      <w:proofErr w:type="gramStart"/>
      <w:r>
        <w:t>that bilinguals</w:t>
      </w:r>
      <w:proofErr w:type="gramEnd"/>
      <w:r>
        <w:t xml:space="preserve">, like monolinguals acquire </w:t>
      </w:r>
      <w:r>
        <w:t>first “nouns, highly concrete words, or words that appear in short sentences,”</w:t>
      </w:r>
      <w:r>
        <w:t xml:space="preserve"> is challenging? (even more if the pattern is language-independent).</w:t>
      </w:r>
    </w:p>
    <w:p w14:paraId="1F74F28C" w14:textId="64899D81" w:rsidR="005A3181" w:rsidRDefault="005A3181">
      <w:pPr>
        <w:pStyle w:val="Textocomentario"/>
      </w:pPr>
    </w:p>
    <w:p w14:paraId="0E6C43FE" w14:textId="15FB8693" w:rsidR="005A3181" w:rsidRDefault="005A3181">
      <w:pPr>
        <w:pStyle w:val="Textocomentario"/>
      </w:pPr>
      <w:r>
        <w:t xml:space="preserve">This first paragraph </w:t>
      </w:r>
      <w:proofErr w:type="gramStart"/>
      <w:r>
        <w:t>seem</w:t>
      </w:r>
      <w:proofErr w:type="gramEnd"/>
      <w:r>
        <w:t xml:space="preserve"> to put the focus on lexical categories (more or less): concrete nouns vs…. abstract? Verbs???</w:t>
      </w:r>
    </w:p>
    <w:p w14:paraId="09B8E4B9" w14:textId="77777777" w:rsidR="005A3181" w:rsidRDefault="005A3181">
      <w:pPr>
        <w:pStyle w:val="Textocomentario"/>
      </w:pPr>
    </w:p>
    <w:p w14:paraId="7ECA2DD8" w14:textId="42037948" w:rsidR="005A3181" w:rsidRDefault="005A3181">
      <w:pPr>
        <w:pStyle w:val="Textocomentario"/>
      </w:pPr>
      <w:r>
        <w:t>???!!!!</w:t>
      </w:r>
    </w:p>
  </w:comment>
  <w:comment w:id="6" w:author="Núria Sebastian Gallés" w:date="2021-05-23T11:01:00Z" w:initials="NSG">
    <w:p w14:paraId="68033184" w14:textId="77777777" w:rsidR="005A3181" w:rsidRDefault="005A3181">
      <w:pPr>
        <w:pStyle w:val="Textocomentario"/>
      </w:pPr>
      <w:r>
        <w:rPr>
          <w:rStyle w:val="Refdecomentario"/>
        </w:rPr>
        <w:annotationRef/>
      </w:r>
      <w:r>
        <w:t>Now we move into the question of vocabulary size. So far, everything is predicted by exposure (I can’t see any “bias” different in monolinguals and bilinguals”)</w:t>
      </w:r>
    </w:p>
    <w:p w14:paraId="63048EA2" w14:textId="16E0F0EB" w:rsidR="005A3181" w:rsidRDefault="005A3181">
      <w:pPr>
        <w:pStyle w:val="Textocomentario"/>
      </w:pPr>
    </w:p>
    <w:p w14:paraId="4E8731D9" w14:textId="55D4A9D5" w:rsidR="005A3181" w:rsidRDefault="005A3181">
      <w:pPr>
        <w:pStyle w:val="Textocomentario"/>
      </w:pPr>
      <w:r>
        <w:t>This paragraph and the following need to be rewritten to express the ideas in a more straightforward (linear) way.</w:t>
      </w:r>
    </w:p>
    <w:p w14:paraId="6D66717E" w14:textId="5D8F7190" w:rsidR="005A3181" w:rsidRDefault="005A3181">
      <w:pPr>
        <w:pStyle w:val="Textocomentario"/>
      </w:pPr>
    </w:p>
  </w:comment>
  <w:comment w:id="7" w:author="Núria Sebastian Gallés" w:date="2021-05-23T11:17:00Z" w:initials="NSG">
    <w:p w14:paraId="7E9DDAA7" w14:textId="77777777" w:rsidR="005A3181" w:rsidRDefault="005A3181">
      <w:pPr>
        <w:pStyle w:val="Textocomentario"/>
        <w:rPr>
          <w:lang w:val="es-ES"/>
        </w:rPr>
      </w:pPr>
      <w:r>
        <w:rPr>
          <w:rStyle w:val="Refdecomentario"/>
        </w:rPr>
        <w:annotationRef/>
      </w:r>
      <w:r w:rsidRPr="005A3181">
        <w:rPr>
          <w:lang w:val="es-ES"/>
        </w:rPr>
        <w:t>No sé de donde has sacado esta referencia</w:t>
      </w:r>
      <w:r>
        <w:rPr>
          <w:lang w:val="es-ES"/>
        </w:rPr>
        <w:t>, pero la cita está hecha con los pies</w:t>
      </w:r>
    </w:p>
    <w:p w14:paraId="38D29D2B" w14:textId="77777777" w:rsidR="005A3181" w:rsidRDefault="005A3181">
      <w:pPr>
        <w:pStyle w:val="Textocomentario"/>
        <w:rPr>
          <w:lang w:val="es-ES"/>
        </w:rPr>
      </w:pPr>
    </w:p>
    <w:p w14:paraId="643A37AB" w14:textId="77777777" w:rsidR="005A3181" w:rsidRDefault="005A3181">
      <w:pPr>
        <w:pStyle w:val="Textocomentario"/>
        <w:rPr>
          <w:lang w:val="es-ES"/>
        </w:rPr>
      </w:pPr>
      <w:r>
        <w:rPr>
          <w:lang w:val="es-ES"/>
        </w:rPr>
        <w:t xml:space="preserve">Yo tampoco le daría mucha bola al estudio este, si es el que me pienso que es, porque ni tan siquiera apareció en una revista. </w:t>
      </w:r>
    </w:p>
    <w:p w14:paraId="63B3F010" w14:textId="77777777" w:rsidR="005A3181" w:rsidRDefault="005A3181">
      <w:pPr>
        <w:pStyle w:val="Textocomentario"/>
        <w:rPr>
          <w:lang w:val="es-ES"/>
        </w:rPr>
      </w:pPr>
    </w:p>
    <w:p w14:paraId="1051A793" w14:textId="2EC00086" w:rsidR="005A3181" w:rsidRPr="005A3181" w:rsidRDefault="005A3181">
      <w:pPr>
        <w:pStyle w:val="Textocomentario"/>
        <w:rPr>
          <w:lang w:val="es-ES"/>
        </w:rPr>
      </w:pPr>
      <w:r>
        <w:rPr>
          <w:lang w:val="es-ES"/>
        </w:rPr>
        <w:t xml:space="preserve">Comprueba la “calidad” de estos dos </w:t>
      </w:r>
      <w:r w:rsidRPr="005A3181">
        <w:rPr>
          <w:lang w:val="es-ES"/>
        </w:rPr>
        <w:t>estudios que citas</w:t>
      </w:r>
      <w:r>
        <w:rPr>
          <w:lang w:val="es-ES"/>
        </w:rPr>
        <w:t xml:space="preserve">, uno sale en un libro en español y el otro en </w:t>
      </w:r>
      <w:proofErr w:type="spellStart"/>
      <w:r>
        <w:rPr>
          <w:lang w:val="es-ES"/>
        </w:rPr>
        <w:t>Applied</w:t>
      </w:r>
      <w:proofErr w:type="spellEnd"/>
      <w:r>
        <w:rPr>
          <w:lang w:val="es-ES"/>
        </w:rPr>
        <w:t xml:space="preserve"> </w:t>
      </w:r>
      <w:proofErr w:type="spellStart"/>
      <w:r>
        <w:rPr>
          <w:lang w:val="es-ES"/>
        </w:rPr>
        <w:t>Psycholinguistics</w:t>
      </w:r>
      <w:proofErr w:type="spellEnd"/>
      <w:r>
        <w:rPr>
          <w:lang w:val="es-ES"/>
        </w:rPr>
        <w:t xml:space="preserve"> (que, francamente, tiene unos estándares bastante malos). </w:t>
      </w:r>
      <w:r w:rsidRPr="005A3181">
        <w:rPr>
          <w:lang w:val="es-ES"/>
        </w:rPr>
        <w:t xml:space="preserve">El de </w:t>
      </w:r>
      <w:proofErr w:type="spellStart"/>
      <w:r w:rsidRPr="005A3181">
        <w:rPr>
          <w:lang w:val="es-ES"/>
        </w:rPr>
        <w:t>de</w:t>
      </w:r>
      <w:proofErr w:type="spellEnd"/>
      <w:r w:rsidRPr="005A3181">
        <w:rPr>
          <w:lang w:val="es-ES"/>
        </w:rPr>
        <w:t xml:space="preserve"> </w:t>
      </w:r>
      <w:proofErr w:type="spellStart"/>
      <w:r w:rsidRPr="005A3181">
        <w:rPr>
          <w:lang w:val="es-ES"/>
        </w:rPr>
        <w:t>Houwer</w:t>
      </w:r>
      <w:proofErr w:type="spellEnd"/>
      <w:r w:rsidRPr="005A3181">
        <w:rPr>
          <w:lang w:val="es-ES"/>
        </w:rPr>
        <w:t xml:space="preserve"> miran 31 bilingües y 30 monolingües…. Y las </w:t>
      </w:r>
      <w:r>
        <w:rPr>
          <w:lang w:val="es-ES"/>
        </w:rPr>
        <w:t xml:space="preserve">lenguas son Francés y </w:t>
      </w:r>
      <w:proofErr w:type="gramStart"/>
      <w:r>
        <w:rPr>
          <w:lang w:val="es-ES"/>
        </w:rPr>
        <w:t>Holandés….</w:t>
      </w:r>
      <w:proofErr w:type="gramEnd"/>
      <w:r>
        <w:rPr>
          <w:lang w:val="es-ES"/>
        </w:rPr>
        <w:t>. y ponen a caldo Águila et al porque solo miran 148 palabras…</w:t>
      </w:r>
    </w:p>
  </w:comment>
  <w:comment w:id="8" w:author="Núria Sebastian Gallés" w:date="2021-05-23T11:03:00Z" w:initials="NSG">
    <w:p w14:paraId="61C30478" w14:textId="5402391A" w:rsidR="005A3181" w:rsidRDefault="005A3181">
      <w:pPr>
        <w:pStyle w:val="Textocomentario"/>
      </w:pPr>
      <w:r>
        <w:rPr>
          <w:rStyle w:val="Refdecomentario"/>
        </w:rPr>
        <w:annotationRef/>
      </w:r>
      <w:r>
        <w:t xml:space="preserve">The next sentences should explain why typological distance matters. </w:t>
      </w:r>
    </w:p>
    <w:p w14:paraId="74557DB9" w14:textId="0EC515E6" w:rsidR="005A3181" w:rsidRDefault="005A3181">
      <w:pPr>
        <w:pStyle w:val="Textocomentario"/>
      </w:pPr>
    </w:p>
    <w:p w14:paraId="39E5DD6A" w14:textId="13BAE52A" w:rsidR="005A3181" w:rsidRDefault="005A3181">
      <w:pPr>
        <w:pStyle w:val="Textocomentario"/>
      </w:pPr>
      <w:r>
        <w:t xml:space="preserve">what pattern is “this pattern”? </w:t>
      </w:r>
      <w:proofErr w:type="gramStart"/>
      <w:r>
        <w:t>That bilinguals</w:t>
      </w:r>
      <w:proofErr w:type="gramEnd"/>
      <w:r>
        <w:t xml:space="preserve"> tend to know the same number of words (or perhaps more) when the words of the two languages are pooled together, but that they know less words in the less dominant language??</w:t>
      </w:r>
    </w:p>
    <w:p w14:paraId="7A0111E9" w14:textId="1619092A" w:rsidR="005A3181" w:rsidRDefault="005A3181">
      <w:pPr>
        <w:pStyle w:val="Textocomentario"/>
      </w:pPr>
    </w:p>
    <w:p w14:paraId="59814AED" w14:textId="5DFE8E12" w:rsidR="005A3181" w:rsidRDefault="005A3181">
      <w:pPr>
        <w:pStyle w:val="Textocomentario"/>
      </w:pPr>
      <w:proofErr w:type="gramStart"/>
      <w:r>
        <w:t>Actually</w:t>
      </w:r>
      <w:proofErr w:type="gramEnd"/>
      <w:r>
        <w:t xml:space="preserve"> from the information you are providing in the following paragraph, the reader may wonder why you are saying that (whatever you are saying). </w:t>
      </w:r>
    </w:p>
    <w:p w14:paraId="4145F5E4" w14:textId="77777777" w:rsidR="005A3181" w:rsidRDefault="005A3181">
      <w:pPr>
        <w:pStyle w:val="Textocomentario"/>
      </w:pPr>
    </w:p>
    <w:p w14:paraId="40E0B737" w14:textId="118F4B3C" w:rsidR="005A3181" w:rsidRDefault="005A3181">
      <w:pPr>
        <w:pStyle w:val="Textocomentario"/>
      </w:pPr>
      <w:r>
        <w:t xml:space="preserve"> (</w:t>
      </w:r>
      <w:proofErr w:type="gramStart"/>
      <w:r>
        <w:t>the</w:t>
      </w:r>
      <w:proofErr w:type="gramEnd"/>
      <w:r>
        <w:t xml:space="preserve"> term “similar languages” is very tricky) … we are referring to the overlap at the lexicon, nothing else (Spanish and Catalan are not so similar at the phonological level….). Try to be more precise.</w:t>
      </w:r>
    </w:p>
  </w:comment>
  <w:comment w:id="9" w:author="Núria Sebastian Gallés" w:date="2021-05-23T11:06:00Z" w:initials="NSG">
    <w:p w14:paraId="4B574E4C" w14:textId="77777777" w:rsidR="005A3181" w:rsidRDefault="005A3181">
      <w:pPr>
        <w:pStyle w:val="Textocomentario"/>
      </w:pPr>
      <w:r>
        <w:rPr>
          <w:rStyle w:val="Refdecomentario"/>
        </w:rPr>
        <w:annotationRef/>
      </w:r>
      <w:r>
        <w:t xml:space="preserve">This is a clear example of circularity!! I define cognateness as phonological similarity (between TEs) then I conclude that the more cognates a pair of languages share, the more similar they are in the phonological similarity!!! </w:t>
      </w:r>
    </w:p>
    <w:p w14:paraId="73D0D1A8" w14:textId="0AD085BE" w:rsidR="005A3181" w:rsidRPr="005A3181" w:rsidRDefault="005A3181">
      <w:pPr>
        <w:pStyle w:val="Textocomentario"/>
        <w:rPr>
          <w:lang w:val="es-ES"/>
        </w:rPr>
      </w:pPr>
      <w:proofErr w:type="gramStart"/>
      <w:r w:rsidRPr="005A3181">
        <w:rPr>
          <w:lang w:val="es-ES"/>
        </w:rPr>
        <w:t>No me digas que esto es lo que concl</w:t>
      </w:r>
      <w:r>
        <w:rPr>
          <w:lang w:val="es-ES"/>
        </w:rPr>
        <w:t>uyen!!!!!</w:t>
      </w:r>
      <w:proofErr w:type="gramEnd"/>
    </w:p>
  </w:comment>
  <w:comment w:id="10" w:author="Núria Sebastian Gallés" w:date="2021-05-23T11:08:00Z" w:initials="NSG">
    <w:p w14:paraId="7CA76E36" w14:textId="062507F8" w:rsidR="005A3181" w:rsidRDefault="005A3181">
      <w:pPr>
        <w:pStyle w:val="Textocomentario"/>
      </w:pPr>
      <w:r>
        <w:rPr>
          <w:rStyle w:val="Refdecomentario"/>
        </w:rPr>
        <w:annotationRef/>
      </w:r>
      <w:r>
        <w:t>A correlation? What was the value of the correlation? If it is not a correlation, what does it mean “association”?</w:t>
      </w:r>
    </w:p>
  </w:comment>
  <w:comment w:id="11" w:author="Núria Sebastian Gallés" w:date="2021-05-23T11:09:00Z" w:initials="NSG">
    <w:p w14:paraId="55AF6A4B" w14:textId="4AFEBB0F" w:rsidR="005A3181" w:rsidRDefault="005A3181">
      <w:pPr>
        <w:pStyle w:val="Textocomentario"/>
      </w:pPr>
      <w:r>
        <w:rPr>
          <w:rStyle w:val="Refdecomentario"/>
        </w:rPr>
        <w:annotationRef/>
      </w:r>
      <w:r>
        <w:t>In English, right?</w:t>
      </w:r>
    </w:p>
  </w:comment>
  <w:comment w:id="12" w:author="Núria Sebastian Gallés" w:date="2021-05-23T11:10:00Z" w:initials="NSG">
    <w:p w14:paraId="5A31FD7D" w14:textId="77777777" w:rsidR="005A3181" w:rsidRDefault="005A3181">
      <w:pPr>
        <w:pStyle w:val="Textocomentario"/>
      </w:pPr>
      <w:r>
        <w:rPr>
          <w:rStyle w:val="Refdecomentario"/>
        </w:rPr>
        <w:annotationRef/>
      </w:r>
      <w:r>
        <w:t xml:space="preserve">You have explained with great detail </w:t>
      </w:r>
      <w:proofErr w:type="spellStart"/>
      <w:r>
        <w:t>Floccia</w:t>
      </w:r>
      <w:proofErr w:type="spellEnd"/>
      <w:r>
        <w:t xml:space="preserve"> et al study then, what is the conclusion? </w:t>
      </w:r>
    </w:p>
    <w:p w14:paraId="21969059" w14:textId="77777777" w:rsidR="005A3181" w:rsidRDefault="005A3181">
      <w:pPr>
        <w:pStyle w:val="Textocomentario"/>
      </w:pPr>
    </w:p>
    <w:p w14:paraId="72C11802" w14:textId="77777777" w:rsidR="005A3181" w:rsidRDefault="005A3181">
      <w:pPr>
        <w:pStyle w:val="Textocomentario"/>
      </w:pPr>
      <w:r>
        <w:t>I do not understand the reference to “Hoff and other findings? What other findings?</w:t>
      </w:r>
    </w:p>
    <w:p w14:paraId="701C684A" w14:textId="77777777" w:rsidR="005A3181" w:rsidRDefault="005A3181">
      <w:pPr>
        <w:pStyle w:val="Textocomentario"/>
      </w:pPr>
      <w:r>
        <w:t xml:space="preserve">You have already reviewed Hoff et al and Aguila et al </w:t>
      </w:r>
      <w:proofErr w:type="gramStart"/>
      <w:r>
        <w:t>papers,…</w:t>
      </w:r>
      <w:proofErr w:type="gramEnd"/>
      <w:r>
        <w:t xml:space="preserve"> usually (I do not mean always) it is not good to go back and forth with references. </w:t>
      </w:r>
    </w:p>
    <w:p w14:paraId="1CE5C59A" w14:textId="77777777" w:rsidR="005A3181" w:rsidRDefault="005A3181">
      <w:pPr>
        <w:pStyle w:val="Textocomentario"/>
      </w:pPr>
    </w:p>
    <w:p w14:paraId="295B1A46" w14:textId="0CD9DC51" w:rsidR="005A3181" w:rsidRDefault="005A3181">
      <w:pPr>
        <w:pStyle w:val="Textocomentario"/>
      </w:pPr>
    </w:p>
  </w:comment>
  <w:comment w:id="14" w:author="Núria Sebastian Gallés" w:date="2021-05-23T11:30:00Z" w:initials="NSG">
    <w:p w14:paraId="5A843FCC" w14:textId="0B5ECE2B" w:rsidR="005A3181" w:rsidRDefault="005A3181">
      <w:pPr>
        <w:pStyle w:val="Textocomentario"/>
      </w:pPr>
      <w:r>
        <w:rPr>
          <w:rStyle w:val="Refdecomentario"/>
        </w:rPr>
        <w:annotationRef/>
      </w:r>
      <w:r>
        <w:t xml:space="preserve">More “unclear” things… that in the next paragraph appear to be quite clear! </w:t>
      </w:r>
      <w:r>
        <w:sym w:font="Wingdings" w:char="F04A"/>
      </w:r>
    </w:p>
  </w:comment>
  <w:comment w:id="15" w:author="Núria Sebastian Gallés" w:date="2021-05-23T11:32:00Z" w:initials="NSG">
    <w:p w14:paraId="56E493F5" w14:textId="77777777" w:rsidR="005A3181" w:rsidRDefault="005A3181">
      <w:pPr>
        <w:pStyle w:val="Textocomentario"/>
        <w:rPr>
          <w:lang w:val="es-ES"/>
        </w:rPr>
      </w:pPr>
      <w:r>
        <w:rPr>
          <w:rStyle w:val="Refdecomentario"/>
        </w:rPr>
        <w:annotationRef/>
      </w:r>
      <w:r w:rsidRPr="005A3181">
        <w:rPr>
          <w:lang w:val="es-ES"/>
        </w:rPr>
        <w:t xml:space="preserve">A ver, Gonzalo, que </w:t>
      </w:r>
      <w:proofErr w:type="spellStart"/>
      <w:r w:rsidRPr="005A3181">
        <w:rPr>
          <w:lang w:val="es-ES"/>
        </w:rPr>
        <w:t>Carreiras</w:t>
      </w:r>
      <w:proofErr w:type="spellEnd"/>
      <w:r w:rsidRPr="005A3181">
        <w:rPr>
          <w:lang w:val="es-ES"/>
        </w:rPr>
        <w:t xml:space="preserve"> y otra</w:t>
      </w:r>
      <w:r>
        <w:rPr>
          <w:lang w:val="es-ES"/>
        </w:rPr>
        <w:t xml:space="preserve"> gente cite mal la literatura tiene un pase, pero que tu lo hagas… la verdad es que no. </w:t>
      </w:r>
    </w:p>
    <w:p w14:paraId="01082E90" w14:textId="77777777" w:rsidR="005A3181" w:rsidRDefault="005A3181">
      <w:pPr>
        <w:pStyle w:val="Textocomentario"/>
        <w:rPr>
          <w:lang w:val="es-ES"/>
        </w:rPr>
      </w:pPr>
    </w:p>
    <w:p w14:paraId="0287A9AF" w14:textId="4E5CB48D" w:rsidR="005A3181" w:rsidRDefault="005A3181">
      <w:pPr>
        <w:pStyle w:val="Textocomentario"/>
        <w:rPr>
          <w:lang w:val="es-ES"/>
        </w:rPr>
      </w:pPr>
      <w:r>
        <w:rPr>
          <w:lang w:val="es-ES"/>
        </w:rPr>
        <w:t xml:space="preserve">Además, va y citas dos </w:t>
      </w:r>
      <w:proofErr w:type="spellStart"/>
      <w:r>
        <w:rPr>
          <w:lang w:val="es-ES"/>
        </w:rPr>
        <w:t>papers</w:t>
      </w:r>
      <w:proofErr w:type="spellEnd"/>
      <w:r>
        <w:rPr>
          <w:lang w:val="es-ES"/>
        </w:rPr>
        <w:t xml:space="preserve"> muy “menores” y que llegaron “tarde”, pura </w:t>
      </w:r>
      <w:proofErr w:type="spellStart"/>
      <w:r>
        <w:rPr>
          <w:lang w:val="es-ES"/>
        </w:rPr>
        <w:t>confirmatory</w:t>
      </w:r>
      <w:proofErr w:type="spellEnd"/>
      <w:r>
        <w:rPr>
          <w:lang w:val="es-ES"/>
        </w:rPr>
        <w:t xml:space="preserve"> </w:t>
      </w:r>
      <w:proofErr w:type="spellStart"/>
      <w:r>
        <w:rPr>
          <w:lang w:val="es-ES"/>
        </w:rPr>
        <w:t>evidence</w:t>
      </w:r>
      <w:proofErr w:type="spellEnd"/>
      <w:r>
        <w:rPr>
          <w:lang w:val="es-ES"/>
        </w:rPr>
        <w:t xml:space="preserve">. </w:t>
      </w:r>
    </w:p>
    <w:p w14:paraId="787BE77C" w14:textId="77777777" w:rsidR="005A3181" w:rsidRDefault="005A3181">
      <w:pPr>
        <w:pStyle w:val="Textocomentario"/>
        <w:rPr>
          <w:lang w:val="es-ES"/>
        </w:rPr>
      </w:pPr>
    </w:p>
    <w:p w14:paraId="5FFE8A0B" w14:textId="1FD558D5" w:rsidR="005A3181" w:rsidRPr="005A3181" w:rsidRDefault="005A3181">
      <w:pPr>
        <w:pStyle w:val="Textocomentario"/>
        <w:rPr>
          <w:lang w:val="es-ES"/>
        </w:rPr>
      </w:pPr>
      <w:proofErr w:type="gramStart"/>
      <w:r>
        <w:rPr>
          <w:lang w:val="es-ES"/>
        </w:rPr>
        <w:t xml:space="preserve">Quien fue el primero (primeros) en proponer la </w:t>
      </w:r>
      <w:proofErr w:type="spellStart"/>
      <w:r>
        <w:rPr>
          <w:lang w:val="es-ES"/>
        </w:rPr>
        <w:t>parallel</w:t>
      </w:r>
      <w:proofErr w:type="spellEnd"/>
      <w:r>
        <w:rPr>
          <w:lang w:val="es-ES"/>
        </w:rPr>
        <w:t xml:space="preserve"> </w:t>
      </w:r>
      <w:proofErr w:type="spellStart"/>
      <w:r>
        <w:rPr>
          <w:lang w:val="es-ES"/>
        </w:rPr>
        <w:t>activation</w:t>
      </w:r>
      <w:proofErr w:type="spellEnd"/>
      <w:r>
        <w:rPr>
          <w:lang w:val="es-ES"/>
        </w:rPr>
        <w:t>?</w:t>
      </w:r>
      <w:proofErr w:type="gramEnd"/>
      <w:r>
        <w:rPr>
          <w:lang w:val="es-ES"/>
        </w:rPr>
        <w:t xml:space="preserve"> Y aquí hay que separar comprensión y producción en las citas.</w:t>
      </w:r>
    </w:p>
  </w:comment>
  <w:comment w:id="16" w:author="Núria Sebastian Gallés" w:date="2021-05-23T11:37:00Z" w:initials="NSG">
    <w:p w14:paraId="48654B54" w14:textId="49CFEF58" w:rsidR="00A728BB" w:rsidRPr="00A728BB" w:rsidRDefault="00A728BB">
      <w:pPr>
        <w:pStyle w:val="Textocomentario"/>
        <w:rPr>
          <w:lang w:val="es-ES"/>
        </w:rPr>
      </w:pPr>
      <w:r>
        <w:rPr>
          <w:rStyle w:val="Refdecomentario"/>
        </w:rPr>
        <w:annotationRef/>
      </w:r>
      <w:r w:rsidRPr="00A728BB">
        <w:rPr>
          <w:lang w:val="es-ES"/>
        </w:rPr>
        <w:t>Espero que tengas claro la “calidad” de los estudi</w:t>
      </w:r>
      <w:r>
        <w:rPr>
          <w:lang w:val="es-ES"/>
        </w:rPr>
        <w:t xml:space="preserve">os que reportas. Hay mucha (mucha) morralla, estudios con muy pocos niños, con metodologías bastante cuestionables, etc.  Mírate lo que he escrito al final del </w:t>
      </w:r>
      <w:proofErr w:type="spellStart"/>
      <w:r>
        <w:rPr>
          <w:lang w:val="es-ES"/>
        </w:rPr>
        <w:t>paper</w:t>
      </w:r>
      <w:proofErr w:type="spellEnd"/>
    </w:p>
  </w:comment>
  <w:comment w:id="17" w:author="Núria Sebastian Gallés" w:date="2021-05-23T11:56:00Z" w:initials="NSG">
    <w:p w14:paraId="26B20983" w14:textId="6019C981" w:rsidR="00A728BB" w:rsidRPr="00A728BB" w:rsidRDefault="00A728BB">
      <w:pPr>
        <w:pStyle w:val="Textocomentario"/>
        <w:rPr>
          <w:lang w:val="es-ES"/>
        </w:rPr>
      </w:pPr>
      <w:r>
        <w:rPr>
          <w:rStyle w:val="Refdecomentario"/>
        </w:rPr>
        <w:annotationRef/>
      </w:r>
      <w:proofErr w:type="gramStart"/>
      <w:r w:rsidRPr="00A728BB">
        <w:rPr>
          <w:lang w:val="es-ES"/>
        </w:rPr>
        <w:t xml:space="preserve">A ver si lo entiendo, </w:t>
      </w:r>
      <w:r>
        <w:rPr>
          <w:lang w:val="es-ES"/>
        </w:rPr>
        <w:t>yo que no tengo ni puñetera idea de sueco, si estoy en Estocolmo y oigo que alguien dice “</w:t>
      </w:r>
      <w:proofErr w:type="spellStart"/>
      <w:r>
        <w:rPr>
          <w:lang w:val="es-ES"/>
        </w:rPr>
        <w:t>teléfon</w:t>
      </w:r>
      <w:proofErr w:type="spellEnd"/>
      <w:r>
        <w:rPr>
          <w:lang w:val="es-ES"/>
        </w:rPr>
        <w:t>” no voy a entender que está diciendo teléfono porque no tengo un léxico en sueco?</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BAA1" w15:done="0"/>
  <w15:commentEx w15:paraId="40158067" w15:done="0"/>
  <w15:commentEx w15:paraId="5268718A" w15:done="0"/>
  <w15:commentEx w15:paraId="7ECA2DD8" w15:done="0"/>
  <w15:commentEx w15:paraId="6D66717E" w15:done="0"/>
  <w15:commentEx w15:paraId="1051A793" w15:done="0"/>
  <w15:commentEx w15:paraId="40E0B737" w15:done="0"/>
  <w15:commentEx w15:paraId="73D0D1A8" w15:done="0"/>
  <w15:commentEx w15:paraId="7CA76E36" w15:done="0"/>
  <w15:commentEx w15:paraId="55AF6A4B" w15:done="0"/>
  <w15:commentEx w15:paraId="295B1A46" w15:done="0"/>
  <w15:commentEx w15:paraId="5A843FCC" w15:done="0"/>
  <w15:commentEx w15:paraId="5FFE8A0B" w15:done="0"/>
  <w15:commentEx w15:paraId="48654B54" w15:done="0"/>
  <w15:commentEx w15:paraId="26B209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4BB90" w16cex:dateUtc="2021-05-23T09:31:00Z"/>
  <w16cex:commentExtensible w16cex:durableId="2454B2A3" w16cex:dateUtc="2021-05-23T08:53:00Z"/>
  <w16cex:commentExtensible w16cex:durableId="2454B303" w16cex:dateUtc="2021-05-23T08:54:00Z"/>
  <w16cex:commentExtensible w16cex:durableId="2454B32C" w16cex:dateUtc="2021-05-23T08:55:00Z"/>
  <w16cex:commentExtensible w16cex:durableId="2454B475" w16cex:dateUtc="2021-05-23T09:01:00Z"/>
  <w16cex:commentExtensible w16cex:durableId="2454B84D" w16cex:dateUtc="2021-05-23T09:17:00Z"/>
  <w16cex:commentExtensible w16cex:durableId="2454B50B" w16cex:dateUtc="2021-05-23T09:03:00Z"/>
  <w16cex:commentExtensible w16cex:durableId="2454B5CD" w16cex:dateUtc="2021-05-23T09:06:00Z"/>
  <w16cex:commentExtensible w16cex:durableId="2454B64B" w16cex:dateUtc="2021-05-23T09:08:00Z"/>
  <w16cex:commentExtensible w16cex:durableId="2454B673" w16cex:dateUtc="2021-05-23T09:09:00Z"/>
  <w16cex:commentExtensible w16cex:durableId="2454B693" w16cex:dateUtc="2021-05-23T09:10:00Z"/>
  <w16cex:commentExtensible w16cex:durableId="2454BB58" w16cex:dateUtc="2021-05-23T09:30:00Z"/>
  <w16cex:commentExtensible w16cex:durableId="2454BBBF" w16cex:dateUtc="2021-05-23T09:32:00Z"/>
  <w16cex:commentExtensible w16cex:durableId="2454BCE2" w16cex:dateUtc="2021-05-23T09:37:00Z"/>
  <w16cex:commentExtensible w16cex:durableId="2454C17F" w16cex:dateUtc="2021-05-23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BAA1" w16cid:durableId="2454BB90"/>
  <w16cid:commentId w16cid:paraId="40158067" w16cid:durableId="2454B2A3"/>
  <w16cid:commentId w16cid:paraId="5268718A" w16cid:durableId="2454B303"/>
  <w16cid:commentId w16cid:paraId="7ECA2DD8" w16cid:durableId="2454B32C"/>
  <w16cid:commentId w16cid:paraId="6D66717E" w16cid:durableId="2454B475"/>
  <w16cid:commentId w16cid:paraId="1051A793" w16cid:durableId="2454B84D"/>
  <w16cid:commentId w16cid:paraId="40E0B737" w16cid:durableId="2454B50B"/>
  <w16cid:commentId w16cid:paraId="73D0D1A8" w16cid:durableId="2454B5CD"/>
  <w16cid:commentId w16cid:paraId="7CA76E36" w16cid:durableId="2454B64B"/>
  <w16cid:commentId w16cid:paraId="55AF6A4B" w16cid:durableId="2454B673"/>
  <w16cid:commentId w16cid:paraId="295B1A46" w16cid:durableId="2454B693"/>
  <w16cid:commentId w16cid:paraId="5A843FCC" w16cid:durableId="2454BB58"/>
  <w16cid:commentId w16cid:paraId="5FFE8A0B" w16cid:durableId="2454BBBF"/>
  <w16cid:commentId w16cid:paraId="48654B54" w16cid:durableId="2454BCE2"/>
  <w16cid:commentId w16cid:paraId="26B20983" w16cid:durableId="2454C1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FF5C8" w14:textId="77777777" w:rsidR="00801B09" w:rsidRDefault="00801B09">
      <w:r>
        <w:separator/>
      </w:r>
    </w:p>
  </w:endnote>
  <w:endnote w:type="continuationSeparator" w:id="0">
    <w:p w14:paraId="5B212260" w14:textId="77777777" w:rsidR="00801B09" w:rsidRDefault="00801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4D"/>
    <w:family w:val="decorative"/>
    <w:pitch w:val="variable"/>
    <w:sig w:usb0="00000003" w:usb1="1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489F4" w14:textId="77777777" w:rsidR="00801B09" w:rsidRDefault="00801B09">
      <w:r>
        <w:separator/>
      </w:r>
    </w:p>
  </w:footnote>
  <w:footnote w:type="continuationSeparator" w:id="0">
    <w:p w14:paraId="0907F316" w14:textId="77777777" w:rsidR="00801B09" w:rsidRDefault="00801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EAC4DE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D1814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281632E"/>
    <w:multiLevelType w:val="hybridMultilevel"/>
    <w:tmpl w:val="3D24DDC4"/>
    <w:lvl w:ilvl="0" w:tplc="31FC1F4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úria Sebastian Gallés">
    <w15:presenceInfo w15:providerId="AD" w15:userId="S::nuria.sebastian@upf.edu::461a8f78-8819-4956-9029-9c3402aeb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6BF3"/>
    <w:rsid w:val="004E29B3"/>
    <w:rsid w:val="00590D07"/>
    <w:rsid w:val="005A3181"/>
    <w:rsid w:val="00784D58"/>
    <w:rsid w:val="00801B09"/>
    <w:rsid w:val="008D6863"/>
    <w:rsid w:val="00A728BB"/>
    <w:rsid w:val="00B86B75"/>
    <w:rsid w:val="00BC48D5"/>
    <w:rsid w:val="00C36279"/>
    <w:rsid w:val="00E315A3"/>
    <w:rsid w:val="00EC48C9"/>
    <w:rsid w:val="00F27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7F1B"/>
  <w15:docId w15:val="{560027BD-D94F-4CD8-88B5-CDBD510DA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28BB"/>
    <w:pPr>
      <w:spacing w:after="0"/>
    </w:pPr>
    <w:rPr>
      <w:rFonts w:ascii="Times New Roman" w:eastAsia="Times New Roman" w:hAnsi="Times New Roman" w:cs="Times New Roman"/>
      <w:lang w:val="es-ES" w:eastAsia="es-ES_tradnl"/>
    </w:rPr>
  </w:style>
  <w:style w:type="paragraph" w:styleId="Ttulo1">
    <w:name w:val="heading 1"/>
    <w:basedOn w:val="Normal"/>
    <w:next w:val="Textoindependiente"/>
    <w:uiPriority w:val="9"/>
    <w:qFormat/>
    <w:rsid w:val="00530EFF"/>
    <w:pPr>
      <w:keepNext/>
      <w:keepLines/>
      <w:spacing w:before="480" w:line="360" w:lineRule="auto"/>
      <w:outlineLvl w:val="0"/>
    </w:pPr>
    <w:rPr>
      <w:rFonts w:ascii="Arial" w:eastAsiaTheme="majorEastAsia" w:hAnsi="Arial" w:cstheme="majorBidi"/>
      <w:b/>
      <w:bCs/>
      <w:sz w:val="32"/>
      <w:szCs w:val="32"/>
      <w:lang w:val="en-US" w:eastAsia="en-US"/>
    </w:rPr>
  </w:style>
  <w:style w:type="paragraph" w:styleId="Ttulo2">
    <w:name w:val="heading 2"/>
    <w:basedOn w:val="Normal"/>
    <w:next w:val="Textoindependiente"/>
    <w:uiPriority w:val="9"/>
    <w:unhideWhenUsed/>
    <w:qFormat/>
    <w:rsid w:val="00530EFF"/>
    <w:pPr>
      <w:keepNext/>
      <w:keepLines/>
      <w:spacing w:before="200" w:line="360" w:lineRule="auto"/>
      <w:outlineLvl w:val="1"/>
    </w:pPr>
    <w:rPr>
      <w:rFonts w:ascii="Arial" w:eastAsiaTheme="majorEastAsia" w:hAnsi="Arial" w:cstheme="majorBidi"/>
      <w:bCs/>
      <w:i/>
      <w:sz w:val="32"/>
      <w:szCs w:val="32"/>
      <w:lang w:val="en-US" w:eastAsia="en-US"/>
    </w:rPr>
  </w:style>
  <w:style w:type="paragraph" w:styleId="Ttulo3">
    <w:name w:val="heading 3"/>
    <w:basedOn w:val="Normal"/>
    <w:next w:val="Textoindependiente"/>
    <w:uiPriority w:val="9"/>
    <w:unhideWhenUsed/>
    <w:qFormat/>
    <w:rsid w:val="00530EFF"/>
    <w:pPr>
      <w:keepNext/>
      <w:keepLines/>
      <w:spacing w:before="200" w:line="360" w:lineRule="auto"/>
      <w:outlineLvl w:val="2"/>
    </w:pPr>
    <w:rPr>
      <w:rFonts w:ascii="Arial" w:eastAsiaTheme="majorEastAsia" w:hAnsi="Arial" w:cstheme="majorBidi"/>
      <w:bCs/>
      <w:sz w:val="28"/>
      <w:szCs w:val="28"/>
      <w:lang w:val="en-US" w:eastAsia="en-US"/>
    </w:rPr>
  </w:style>
  <w:style w:type="paragraph" w:styleId="Ttulo4">
    <w:name w:val="heading 4"/>
    <w:basedOn w:val="Normal"/>
    <w:next w:val="Textoindependiente"/>
    <w:uiPriority w:val="9"/>
    <w:unhideWhenUsed/>
    <w:qFormat/>
    <w:pPr>
      <w:keepNext/>
      <w:keepLines/>
      <w:spacing w:before="200" w:line="360" w:lineRule="auto"/>
      <w:outlineLvl w:val="3"/>
    </w:pPr>
    <w:rPr>
      <w:rFonts w:asciiTheme="majorHAnsi" w:eastAsiaTheme="majorEastAsia" w:hAnsiTheme="majorHAnsi" w:cstheme="majorBidi"/>
      <w:b/>
      <w:bCs/>
      <w:color w:val="4F81BD" w:themeColor="accent1"/>
      <w:lang w:val="en-US" w:eastAsia="en-US"/>
    </w:rPr>
  </w:style>
  <w:style w:type="paragraph" w:styleId="Ttulo5">
    <w:name w:val="heading 5"/>
    <w:basedOn w:val="Normal"/>
    <w:next w:val="Textoindependiente"/>
    <w:uiPriority w:val="9"/>
    <w:unhideWhenUsed/>
    <w:qFormat/>
    <w:pPr>
      <w:keepNext/>
      <w:keepLines/>
      <w:spacing w:before="200" w:line="360" w:lineRule="auto"/>
      <w:outlineLvl w:val="4"/>
    </w:pPr>
    <w:rPr>
      <w:rFonts w:asciiTheme="majorHAnsi" w:eastAsiaTheme="majorEastAsia" w:hAnsiTheme="majorHAnsi" w:cstheme="majorBidi"/>
      <w:i/>
      <w:iCs/>
      <w:color w:val="4F81BD" w:themeColor="accent1"/>
      <w:lang w:val="en-US" w:eastAsia="en-US"/>
    </w:rPr>
  </w:style>
  <w:style w:type="paragraph" w:styleId="Ttulo6">
    <w:name w:val="heading 6"/>
    <w:basedOn w:val="Normal"/>
    <w:next w:val="Textoindependiente"/>
    <w:uiPriority w:val="9"/>
    <w:unhideWhenUsed/>
    <w:qFormat/>
    <w:pPr>
      <w:keepNext/>
      <w:keepLines/>
      <w:spacing w:before="200" w:line="360" w:lineRule="auto"/>
      <w:outlineLvl w:val="5"/>
    </w:pPr>
    <w:rPr>
      <w:rFonts w:asciiTheme="majorHAnsi" w:eastAsiaTheme="majorEastAsia" w:hAnsiTheme="majorHAnsi" w:cstheme="majorBidi"/>
      <w:color w:val="4F81BD" w:themeColor="accent1"/>
      <w:lang w:val="en-US" w:eastAsia="en-US"/>
    </w:rPr>
  </w:style>
  <w:style w:type="paragraph" w:styleId="Ttulo7">
    <w:name w:val="heading 7"/>
    <w:basedOn w:val="Normal"/>
    <w:next w:val="Textoindependiente"/>
    <w:uiPriority w:val="9"/>
    <w:unhideWhenUsed/>
    <w:qFormat/>
    <w:pPr>
      <w:keepNext/>
      <w:keepLines/>
      <w:spacing w:before="200" w:line="360" w:lineRule="auto"/>
      <w:outlineLvl w:val="6"/>
    </w:pPr>
    <w:rPr>
      <w:rFonts w:asciiTheme="majorHAnsi" w:eastAsiaTheme="majorEastAsia" w:hAnsiTheme="majorHAnsi" w:cstheme="majorBidi"/>
      <w:color w:val="4F81BD" w:themeColor="accent1"/>
      <w:lang w:val="en-US" w:eastAsia="en-US"/>
    </w:rPr>
  </w:style>
  <w:style w:type="paragraph" w:styleId="Ttulo8">
    <w:name w:val="heading 8"/>
    <w:basedOn w:val="Normal"/>
    <w:next w:val="Textoindependiente"/>
    <w:uiPriority w:val="9"/>
    <w:unhideWhenUsed/>
    <w:qFormat/>
    <w:pPr>
      <w:keepNext/>
      <w:keepLines/>
      <w:spacing w:before="200" w:line="360" w:lineRule="auto"/>
      <w:outlineLvl w:val="7"/>
    </w:pPr>
    <w:rPr>
      <w:rFonts w:asciiTheme="majorHAnsi" w:eastAsiaTheme="majorEastAsia" w:hAnsiTheme="majorHAnsi" w:cstheme="majorBidi"/>
      <w:color w:val="4F81BD" w:themeColor="accent1"/>
      <w:lang w:val="en-US" w:eastAsia="en-US"/>
    </w:rPr>
  </w:style>
  <w:style w:type="paragraph" w:styleId="Ttulo9">
    <w:name w:val="heading 9"/>
    <w:basedOn w:val="Normal"/>
    <w:next w:val="Textoindependiente"/>
    <w:uiPriority w:val="9"/>
    <w:unhideWhenUsed/>
    <w:qFormat/>
    <w:pPr>
      <w:keepNext/>
      <w:keepLines/>
      <w:spacing w:before="200" w:line="360" w:lineRule="auto"/>
      <w:outlineLvl w:val="8"/>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530EFF"/>
    <w:pPr>
      <w:spacing w:before="180" w:after="180" w:line="360" w:lineRule="auto"/>
    </w:pPr>
    <w:rPr>
      <w:rFonts w:ascii="Arial" w:eastAsiaTheme="minorHAnsi" w:hAnsi="Arial" w:cstheme="minorBidi"/>
      <w:sz w:val="22"/>
      <w:lang w:val="en-US" w:eastAsia="en-US"/>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530EFF"/>
    <w:pPr>
      <w:keepNext/>
      <w:keepLines/>
      <w:spacing w:before="480" w:after="240" w:line="360" w:lineRule="auto"/>
      <w:jc w:val="center"/>
    </w:pPr>
    <w:rPr>
      <w:rFonts w:ascii="Arial" w:eastAsiaTheme="majorEastAsia" w:hAnsi="Arial" w:cstheme="majorBidi"/>
      <w:bCs/>
      <w:sz w:val="36"/>
      <w:szCs w:val="36"/>
      <w:lang w:val="en-US" w:eastAsia="en-US"/>
    </w:rPr>
  </w:style>
  <w:style w:type="paragraph" w:styleId="Subttulo">
    <w:name w:val="Subtitle"/>
    <w:basedOn w:val="Ttulo"/>
    <w:next w:val="Textoindependiente"/>
    <w:qFormat/>
    <w:rsid w:val="00530EFF"/>
    <w:pPr>
      <w:spacing w:before="240"/>
    </w:pPr>
    <w:rPr>
      <w:sz w:val="30"/>
      <w:szCs w:val="30"/>
    </w:rPr>
  </w:style>
  <w:style w:type="paragraph" w:customStyle="1" w:styleId="Author">
    <w:name w:val="Author"/>
    <w:next w:val="Textoindependiente"/>
    <w:qFormat/>
    <w:rsid w:val="00530EFF"/>
    <w:pPr>
      <w:keepNext/>
      <w:keepLines/>
      <w:jc w:val="center"/>
    </w:pPr>
    <w:rPr>
      <w:rFonts w:ascii="Arial" w:hAnsi="Arial"/>
    </w:rPr>
  </w:style>
  <w:style w:type="paragraph" w:styleId="Fecha">
    <w:name w:val="Date"/>
    <w:next w:val="Textoindependiente"/>
    <w:qFormat/>
    <w:rsid w:val="00530EFF"/>
    <w:pPr>
      <w:keepNext/>
      <w:keepLines/>
      <w:spacing w:line="360" w:lineRule="auto"/>
      <w:jc w:val="center"/>
    </w:pPr>
    <w:rPr>
      <w:rFonts w:ascii="Arial" w:hAnsi="Arial"/>
      <w:sz w:val="22"/>
    </w:rPr>
  </w:style>
  <w:style w:type="paragraph" w:customStyle="1" w:styleId="Abstract">
    <w:name w:val="Abstract"/>
    <w:basedOn w:val="Normal"/>
    <w:next w:val="Textoindependiente"/>
    <w:qFormat/>
    <w:rsid w:val="00530EFF"/>
    <w:pPr>
      <w:keepNext/>
      <w:keepLines/>
      <w:spacing w:before="300" w:after="300" w:line="360" w:lineRule="auto"/>
    </w:pPr>
    <w:rPr>
      <w:rFonts w:ascii="Arial" w:eastAsiaTheme="minorHAnsi" w:hAnsi="Arial" w:cstheme="minorBidi"/>
      <w:sz w:val="22"/>
      <w:szCs w:val="20"/>
      <w:lang w:val="en-US" w:eastAsia="en-US"/>
    </w:rPr>
  </w:style>
  <w:style w:type="paragraph" w:styleId="Bibliografa">
    <w:name w:val="Bibliography"/>
    <w:basedOn w:val="Normal"/>
    <w:qFormat/>
    <w:rsid w:val="00530EFF"/>
    <w:pPr>
      <w:spacing w:after="200" w:line="360" w:lineRule="auto"/>
    </w:pPr>
    <w:rPr>
      <w:rFonts w:ascii="Arial" w:eastAsiaTheme="minorHAnsi" w:hAnsi="Arial" w:cstheme="minorBidi"/>
      <w:sz w:val="22"/>
      <w:lang w:val="en-US" w:eastAsia="en-US"/>
    </w:rPr>
  </w:style>
  <w:style w:type="paragraph" w:styleId="Textodebloque">
    <w:name w:val="Block Text"/>
    <w:basedOn w:val="Textoindependiente"/>
    <w:next w:val="Textoindependiente"/>
    <w:uiPriority w:val="9"/>
    <w:unhideWhenUsed/>
    <w:qFormat/>
    <w:rsid w:val="00530EFF"/>
    <w:pPr>
      <w:spacing w:before="100" w:after="100"/>
    </w:pPr>
    <w:rPr>
      <w:rFonts w:eastAsiaTheme="majorEastAsia" w:cstheme="majorBidi"/>
      <w:bCs/>
      <w:sz w:val="20"/>
      <w:szCs w:val="20"/>
    </w:rPr>
  </w:style>
  <w:style w:type="paragraph" w:styleId="Textonotapie">
    <w:name w:val="footnote text"/>
    <w:basedOn w:val="Normal"/>
    <w:uiPriority w:val="9"/>
    <w:unhideWhenUsed/>
    <w:qFormat/>
    <w:pPr>
      <w:spacing w:after="200" w:line="360" w:lineRule="auto"/>
    </w:pPr>
    <w:rPr>
      <w:rFonts w:ascii="Arial" w:eastAsiaTheme="minorHAnsi" w:hAnsi="Arial" w:cstheme="minorBidi"/>
      <w:sz w:val="22"/>
      <w:lang w:val="en-US" w:eastAsia="en-US"/>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line="360" w:lineRule="auto"/>
    </w:pPr>
    <w:rPr>
      <w:rFonts w:ascii="Arial" w:eastAsiaTheme="minorHAnsi" w:hAnsi="Arial" w:cstheme="minorBidi"/>
      <w:b/>
      <w:sz w:val="22"/>
      <w:lang w:val="en-US" w:eastAsia="en-US"/>
    </w:rPr>
  </w:style>
  <w:style w:type="paragraph" w:customStyle="1" w:styleId="Definition">
    <w:name w:val="Definition"/>
    <w:basedOn w:val="Normal"/>
    <w:pPr>
      <w:spacing w:after="200" w:line="360" w:lineRule="auto"/>
    </w:pPr>
    <w:rPr>
      <w:rFonts w:ascii="Arial" w:eastAsiaTheme="minorHAnsi" w:hAnsi="Arial" w:cstheme="minorBidi"/>
      <w:sz w:val="22"/>
      <w:lang w:val="en-US" w:eastAsia="en-US"/>
    </w:rPr>
  </w:style>
  <w:style w:type="paragraph" w:styleId="Descripcin">
    <w:name w:val="caption"/>
    <w:basedOn w:val="Normal"/>
    <w:link w:val="DescripcinCar"/>
    <w:pPr>
      <w:spacing w:after="120" w:line="360" w:lineRule="auto"/>
    </w:pPr>
    <w:rPr>
      <w:rFonts w:ascii="Arial" w:eastAsiaTheme="minorHAnsi" w:hAnsi="Arial" w:cstheme="minorBidi"/>
      <w:i/>
      <w:sz w:val="22"/>
      <w:lang w:val="en-US" w:eastAsia="en-US"/>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pPr>
      <w:spacing w:after="200" w:line="360" w:lineRule="auto"/>
    </w:pPr>
    <w:rPr>
      <w:rFonts w:ascii="Arial" w:eastAsiaTheme="minorHAnsi" w:hAnsi="Arial" w:cstheme="minorBidi"/>
      <w:sz w:val="22"/>
      <w:lang w:val="en-US" w:eastAsia="en-US"/>
    </w:rPr>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line="360" w:lineRule="auto"/>
    </w:pPr>
    <w:rPr>
      <w:rFonts w:ascii="Arial" w:eastAsiaTheme="minorHAnsi" w:hAnsi="Arial" w:cstheme="minorBidi"/>
      <w:sz w:val="22"/>
      <w:lang w:val="en-US" w:eastAsia="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efdecomentario">
    <w:name w:val="annotation reference"/>
    <w:basedOn w:val="Fuentedeprrafopredeter"/>
    <w:semiHidden/>
    <w:unhideWhenUsed/>
    <w:rsid w:val="005A3181"/>
    <w:rPr>
      <w:sz w:val="16"/>
      <w:szCs w:val="16"/>
    </w:rPr>
  </w:style>
  <w:style w:type="paragraph" w:styleId="Textocomentario">
    <w:name w:val="annotation text"/>
    <w:basedOn w:val="Normal"/>
    <w:link w:val="TextocomentarioCar"/>
    <w:semiHidden/>
    <w:unhideWhenUsed/>
    <w:rsid w:val="005A3181"/>
    <w:pPr>
      <w:spacing w:after="200"/>
    </w:pPr>
    <w:rPr>
      <w:rFonts w:ascii="Arial" w:eastAsiaTheme="minorHAnsi" w:hAnsi="Arial" w:cstheme="minorBidi"/>
      <w:sz w:val="20"/>
      <w:szCs w:val="20"/>
      <w:lang w:val="en-US" w:eastAsia="en-US"/>
    </w:rPr>
  </w:style>
  <w:style w:type="character" w:customStyle="1" w:styleId="TextocomentarioCar">
    <w:name w:val="Texto comentario Car"/>
    <w:basedOn w:val="Fuentedeprrafopredeter"/>
    <w:link w:val="Textocomentario"/>
    <w:semiHidden/>
    <w:rsid w:val="005A3181"/>
    <w:rPr>
      <w:rFonts w:ascii="Arial" w:hAnsi="Arial"/>
      <w:sz w:val="20"/>
      <w:szCs w:val="20"/>
    </w:rPr>
  </w:style>
  <w:style w:type="paragraph" w:styleId="Asuntodelcomentario">
    <w:name w:val="annotation subject"/>
    <w:basedOn w:val="Textocomentario"/>
    <w:next w:val="Textocomentario"/>
    <w:link w:val="AsuntodelcomentarioCar"/>
    <w:semiHidden/>
    <w:unhideWhenUsed/>
    <w:rsid w:val="005A3181"/>
    <w:rPr>
      <w:b/>
      <w:bCs/>
    </w:rPr>
  </w:style>
  <w:style w:type="character" w:customStyle="1" w:styleId="AsuntodelcomentarioCar">
    <w:name w:val="Asunto del comentario Car"/>
    <w:basedOn w:val="TextocomentarioCar"/>
    <w:link w:val="Asuntodelcomentario"/>
    <w:semiHidden/>
    <w:rsid w:val="005A3181"/>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224869">
      <w:bodyDiv w:val="1"/>
      <w:marLeft w:val="0"/>
      <w:marRight w:val="0"/>
      <w:marTop w:val="0"/>
      <w:marBottom w:val="0"/>
      <w:divBdr>
        <w:top w:val="none" w:sz="0" w:space="0" w:color="auto"/>
        <w:left w:val="none" w:sz="0" w:space="0" w:color="auto"/>
        <w:bottom w:val="none" w:sz="0" w:space="0" w:color="auto"/>
        <w:right w:val="none" w:sz="0" w:space="0" w:color="auto"/>
      </w:divBdr>
    </w:div>
    <w:div w:id="18101317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177/0165025414532559"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177/016502541453255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7/S13667289020002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bandl.2019.104739" TargetMode="External"/><Relationship Id="rId5" Type="http://schemas.openxmlformats.org/officeDocument/2006/relationships/footnotes" Target="footnotes.xml"/><Relationship Id="rId15" Type="http://schemas.openxmlformats.org/officeDocument/2006/relationships/hyperlink" Target="https://doi.org/10.1037/0278-7393.26.5.1283"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37/0278-7393.26.5.1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3587</Words>
  <Characters>19731</Characters>
  <Application>Microsoft Office Word</Application>
  <DocSecurity>0</DocSecurity>
  <Lines>164</Lines>
  <Paragraphs>46</Paragraphs>
  <ScaleCrop>false</ScaleCrop>
  <Company>Universitat Pompeu Fabra</Company>
  <LinksUpToDate>false</LinksUpToDate>
  <CharactersWithSpaces>23272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Gonzalo García-Castro</dc:creator>
  <cp:keywords/>
  <cp:lastModifiedBy>Núria Sebastian Gallés</cp:lastModifiedBy>
  <cp:revision>3</cp:revision>
  <dcterms:created xsi:type="dcterms:W3CDTF">2021-05-23T09:36:00Z</dcterms:created>
  <dcterms:modified xsi:type="dcterms:W3CDTF">2021-05-23T10:02:00Z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trajectories.bib</vt:lpwstr>
  </property>
  <property fmtid="{D5CDD505-2E9C-101B-9397-08002B2CF9AE}" pid="3" name="csl">
    <vt:lpwstr>apa6.csl</vt:lpwstr>
  </property>
  <property fmtid="{D5CDD505-2E9C-101B-9397-08002B2CF9AE}" pid="4" name="date">
    <vt:lpwstr>3/17/2021</vt:lpwstr>
  </property>
  <property fmtid="{D5CDD505-2E9C-101B-9397-08002B2CF9AE}" pid="5" name="output">
    <vt:lpwstr/>
  </property>
</Properties>
</file>